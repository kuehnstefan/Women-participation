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0CE03" w14:textId="77777777" w:rsidR="00A35188" w:rsidRPr="00A94BFE" w:rsidRDefault="00243229">
      <w:pPr>
        <w:rPr>
          <w:b/>
        </w:rPr>
      </w:pPr>
      <w:commentRangeStart w:id="0"/>
      <w:r w:rsidRPr="00A94BFE">
        <w:rPr>
          <w:b/>
        </w:rPr>
        <w:t xml:space="preserve">Box: Multi-dimensional challenges </w:t>
      </w:r>
      <w:r w:rsidR="006F360C" w:rsidRPr="00A94BFE">
        <w:rPr>
          <w:b/>
        </w:rPr>
        <w:t xml:space="preserve">constrain </w:t>
      </w:r>
      <w:r w:rsidRPr="00A94BFE">
        <w:rPr>
          <w:b/>
        </w:rPr>
        <w:t xml:space="preserve">women’s labour market </w:t>
      </w:r>
      <w:r w:rsidR="006409BB" w:rsidRPr="00A94BFE">
        <w:rPr>
          <w:b/>
        </w:rPr>
        <w:t>attainment</w:t>
      </w:r>
      <w:commentRangeEnd w:id="0"/>
      <w:r w:rsidR="00507626">
        <w:rPr>
          <w:rStyle w:val="CommentReference"/>
        </w:rPr>
        <w:commentReference w:id="0"/>
      </w:r>
    </w:p>
    <w:p w14:paraId="672BF7B1" w14:textId="2E8C2936" w:rsidR="00243229" w:rsidRDefault="00B6674C">
      <w:r>
        <w:t xml:space="preserve">The </w:t>
      </w:r>
      <w:r w:rsidRPr="00A94BFE">
        <w:rPr>
          <w:i/>
        </w:rPr>
        <w:t>World Employment and Social Outlook: Trends for Women 2017</w:t>
      </w:r>
      <w:r>
        <w:t xml:space="preserve"> </w:t>
      </w:r>
      <w:r w:rsidR="00C84976">
        <w:t xml:space="preserve">(ILO, 2017) </w:t>
      </w:r>
      <w:r>
        <w:t xml:space="preserve">shows that women around the globe </w:t>
      </w:r>
      <w:r w:rsidR="008C69B5">
        <w:t xml:space="preserve">continue to </w:t>
      </w:r>
      <w:r>
        <w:t xml:space="preserve">fare worse than men </w:t>
      </w:r>
      <w:r w:rsidR="00A94BFE">
        <w:t xml:space="preserve">across most </w:t>
      </w:r>
      <w:r>
        <w:t>labour market</w:t>
      </w:r>
      <w:del w:id="1" w:author="Dawn Holland" w:date="2017-09-15T10:05:00Z">
        <w:r w:rsidDel="000B3305">
          <w:delText>s</w:delText>
        </w:r>
      </w:del>
      <w:r>
        <w:t xml:space="preserve"> dimensions. </w:t>
      </w:r>
      <w:r w:rsidR="000C4A62">
        <w:t>To begin, t</w:t>
      </w:r>
      <w:r>
        <w:t xml:space="preserve">heir participation rate at just over 49 per cent is nearly 27 percentage points lower than the rate of men. When participating in the labour market, they face higher unemployment rates, and </w:t>
      </w:r>
      <w:r w:rsidR="008C69B5">
        <w:t xml:space="preserve">are often subject to </w:t>
      </w:r>
      <w:r>
        <w:t>significantly different employment conditions. For instance, 14.9 per cent of women are contributing family workers, as opposed to 5.5 per cent of men. The combination of diffe</w:t>
      </w:r>
      <w:r w:rsidR="007A01FF">
        <w:t xml:space="preserve">rences in employment conditions, </w:t>
      </w:r>
      <w:r>
        <w:t>sectoral and occupational segregation</w:t>
      </w:r>
      <w:r w:rsidR="007A01FF">
        <w:t xml:space="preserve">, </w:t>
      </w:r>
      <w:r>
        <w:t>and outright discrimination results in a significant gender pay gap.</w:t>
      </w:r>
    </w:p>
    <w:p w14:paraId="479D9DBB" w14:textId="3555393D" w:rsidR="00765369" w:rsidRDefault="004A7A04" w:rsidP="00AC3F18">
      <w:pPr>
        <w:contextualSpacing/>
      </w:pPr>
      <w:r>
        <w:rPr>
          <w:lang w:eastAsia="es-EC"/>
        </w:rPr>
        <w:t>Indeed,</w:t>
      </w:r>
      <w:r w:rsidR="00647175">
        <w:rPr>
          <w:lang w:eastAsia="es-EC"/>
        </w:rPr>
        <w:t xml:space="preserve"> the r</w:t>
      </w:r>
      <w:r w:rsidR="00647175">
        <w:t xml:space="preserve">eality is that women face a multiplicity of labour market barriers. </w:t>
      </w:r>
      <w:ins w:id="2" w:author="Dawn Holland" w:date="2017-09-15T10:09:00Z">
        <w:r w:rsidR="000B3305">
          <w:t xml:space="preserve">For instance, </w:t>
        </w:r>
      </w:ins>
      <w:del w:id="3" w:author="Dawn Holland" w:date="2017-09-15T10:09:00Z">
        <w:r w:rsidR="00647175" w:rsidDel="000B3305">
          <w:delText>In fact, l</w:delText>
        </w:r>
        <w:r w:rsidR="00730FF2" w:rsidDel="000B3305">
          <w:delText xml:space="preserve">abour market outcomes of women, such as </w:delText>
        </w:r>
      </w:del>
      <w:r w:rsidR="00730FF2">
        <w:t>the decision to participate or not</w:t>
      </w:r>
      <w:ins w:id="4" w:author="Dawn Holland" w:date="2017-09-15T10:09:00Z">
        <w:r w:rsidR="000B3305">
          <w:t xml:space="preserve"> in the labour market</w:t>
        </w:r>
      </w:ins>
      <w:del w:id="5" w:author="Dawn Holland" w:date="2017-09-15T10:09:00Z">
        <w:r w:rsidR="00730FF2" w:rsidDel="000B3305">
          <w:delText>,</w:delText>
        </w:r>
      </w:del>
      <w:r w:rsidR="00730FF2">
        <w:t xml:space="preserve"> depend</w:t>
      </w:r>
      <w:ins w:id="6" w:author="Dawn Holland" w:date="2017-09-15T10:09:00Z">
        <w:r w:rsidR="000B3305">
          <w:t>s</w:t>
        </w:r>
      </w:ins>
      <w:r w:rsidR="00730FF2">
        <w:t xml:space="preserve"> on the interplay of </w:t>
      </w:r>
      <w:commentRangeStart w:id="7"/>
      <w:r w:rsidR="00730FF2">
        <w:t>three</w:t>
      </w:r>
      <w:commentRangeEnd w:id="7"/>
      <w:r w:rsidR="00C24E86">
        <w:rPr>
          <w:rStyle w:val="CommentReference"/>
        </w:rPr>
        <w:commentReference w:id="7"/>
      </w:r>
      <w:r w:rsidR="00730FF2">
        <w:t xml:space="preserve"> fundamental drivers, which </w:t>
      </w:r>
      <w:del w:id="8" w:author="Dawn Holland" w:date="2017-09-15T10:10:00Z">
        <w:r w:rsidR="00730FF2" w:rsidDel="000B3305">
          <w:delText xml:space="preserve">in turn </w:delText>
        </w:r>
      </w:del>
      <w:r w:rsidR="00730FF2">
        <w:t xml:space="preserve">are </w:t>
      </w:r>
      <w:del w:id="9" w:author="Dawn Holland" w:date="2017-09-15T10:10:00Z">
        <w:r w:rsidR="00730FF2" w:rsidDel="000B3305">
          <w:delText xml:space="preserve">embedded in and </w:delText>
        </w:r>
      </w:del>
      <w:r w:rsidR="00730FF2">
        <w:t xml:space="preserve">shaped by social norms and </w:t>
      </w:r>
      <w:del w:id="10" w:author="Dawn Holland" w:date="2017-09-15T10:10:00Z">
        <w:r w:rsidR="00730FF2" w:rsidDel="000B3305">
          <w:delText xml:space="preserve">the </w:delText>
        </w:r>
      </w:del>
      <w:r w:rsidR="00730FF2">
        <w:t>life-cycle circumstances</w:t>
      </w:r>
      <w:del w:id="11" w:author="Dawn Holland" w:date="2017-09-15T10:10:00Z">
        <w:r w:rsidR="00730FF2" w:rsidDel="000B3305">
          <w:delText xml:space="preserve"> of the individual</w:delText>
        </w:r>
      </w:del>
      <w:r w:rsidR="00730FF2">
        <w:t xml:space="preserve">. </w:t>
      </w:r>
      <w:ins w:id="12" w:author="Dawn Holland" w:date="2017-09-15T10:19:00Z">
        <w:r w:rsidR="00C24E86" w:rsidRPr="00C24E86">
          <w:t xml:space="preserve"> </w:t>
        </w:r>
      </w:ins>
      <w:ins w:id="13" w:author="Dawn Holland" w:date="2017-09-15T10:24:00Z">
        <w:r w:rsidR="00C24E86">
          <w:t>First, a</w:t>
        </w:r>
      </w:ins>
      <w:ins w:id="14" w:author="Dawn Holland" w:date="2017-09-15T10:19:00Z">
        <w:r w:rsidR="00C24E86">
          <w:t xml:space="preserve"> woman’s personal preference </w:t>
        </w:r>
        <w:r w:rsidR="00C24E86" w:rsidRPr="000C6C7E">
          <w:t>to</w:t>
        </w:r>
        <w:r w:rsidR="00C24E86">
          <w:t xml:space="preserve"> pursue paid work</w:t>
        </w:r>
        <w:r w:rsidR="00C24E86" w:rsidRPr="000C6C7E">
          <w:t xml:space="preserve"> </w:t>
        </w:r>
        <w:r w:rsidR="00C24E86">
          <w:t>is</w:t>
        </w:r>
      </w:ins>
      <w:del w:id="15" w:author="Dawn Holland" w:date="2017-09-15T10:19:00Z">
        <w:r w:rsidR="00444793" w:rsidDel="00C24E86">
          <w:delText>First, p</w:delText>
        </w:r>
        <w:r w:rsidR="002432F1" w:rsidDel="00C24E86">
          <w:delText>ersonal preferences represent the individual’s desire to participate, and hence are</w:delText>
        </w:r>
      </w:del>
      <w:r w:rsidR="002432F1">
        <w:t xml:space="preserve"> a very important determinant.</w:t>
      </w:r>
      <w:r w:rsidR="00444793">
        <w:t xml:space="preserve"> </w:t>
      </w:r>
      <w:commentRangeStart w:id="16"/>
      <w:del w:id="17" w:author="Dawn Holland" w:date="2017-09-15T10:19:00Z">
        <w:r w:rsidR="00C84976" w:rsidDel="00C24E86">
          <w:delText>In fact, the report finds that preferences alone in a non-supportive environment raise the probability to participate between 3 and 10 percentage points.</w:delText>
        </w:r>
      </w:del>
      <w:commentRangeEnd w:id="16"/>
      <w:r w:rsidR="00C24E86">
        <w:rPr>
          <w:rStyle w:val="CommentReference"/>
        </w:rPr>
        <w:commentReference w:id="16"/>
      </w:r>
      <w:del w:id="18" w:author="Dawn Holland" w:date="2017-09-15T10:19:00Z">
        <w:r w:rsidR="00C84976" w:rsidDel="00C24E86">
          <w:delText xml:space="preserve"> </w:delText>
        </w:r>
      </w:del>
      <w:ins w:id="19" w:author="Dawn Holland" w:date="2017-09-15T10:27:00Z">
        <w:r w:rsidR="007D3887">
          <w:t>However, s</w:t>
        </w:r>
      </w:ins>
      <w:ins w:id="20" w:author="Dawn Holland" w:date="2017-09-15T10:20:00Z">
        <w:r w:rsidR="00C24E86">
          <w:t xml:space="preserve">urveys indicate that </w:t>
        </w:r>
        <w:r w:rsidR="00C24E86">
          <w:rPr>
            <w:lang w:eastAsia="es-EC"/>
          </w:rPr>
          <w:t>some 70</w:t>
        </w:r>
        <w:r w:rsidR="00C24E86" w:rsidRPr="00D71A3C">
          <w:t xml:space="preserve"> per cent of women </w:t>
        </w:r>
        <w:r w:rsidR="00C24E86">
          <w:t xml:space="preserve">– regardless of their employment status – </w:t>
        </w:r>
        <w:r w:rsidR="00C24E86" w:rsidRPr="00D71A3C">
          <w:t>prefer to work at paid jobs</w:t>
        </w:r>
        <w:r w:rsidR="00C24E86">
          <w:t xml:space="preserve">. </w:t>
        </w:r>
      </w:ins>
      <w:moveToRangeStart w:id="21" w:author="Dawn Holland" w:date="2017-09-15T10:23:00Z" w:name="move493234332"/>
      <w:moveTo w:id="22" w:author="Dawn Holland" w:date="2017-09-15T10:23:00Z">
        <w:r w:rsidR="00C24E86">
          <w:t xml:space="preserve">Considering that more than half of all women globally are out of the labour force, this suggests that </w:t>
        </w:r>
      </w:moveTo>
      <w:ins w:id="23" w:author="Dawn Holland" w:date="2017-09-15T10:27:00Z">
        <w:r w:rsidR="007D3887">
          <w:t>a preference for paid work is not sufficient in itself to</w:t>
        </w:r>
      </w:ins>
      <w:ins w:id="24" w:author="Dawn Holland" w:date="2017-09-15T10:29:00Z">
        <w:r w:rsidR="007D3887">
          <w:t xml:space="preserve"> ensure participation in the labour force, as</w:t>
        </w:r>
      </w:ins>
      <w:ins w:id="25" w:author="Dawn Holland" w:date="2017-09-15T10:27:00Z">
        <w:r w:rsidR="007D3887">
          <w:t xml:space="preserve"> </w:t>
        </w:r>
      </w:ins>
      <w:moveTo w:id="26" w:author="Dawn Holland" w:date="2017-09-15T10:23:00Z">
        <w:r w:rsidR="00C24E86">
          <w:t xml:space="preserve">there are significant challenges restricting their capacity and freedom to participate. </w:t>
        </w:r>
      </w:moveTo>
      <w:moveToRangeEnd w:id="21"/>
      <w:r w:rsidR="00444793">
        <w:t xml:space="preserve">Second, women can be </w:t>
      </w:r>
      <w:r w:rsidR="006F360C">
        <w:t xml:space="preserve">pressured </w:t>
      </w:r>
      <w:r w:rsidR="00444793">
        <w:t>to conform to gender roles prescribed by the family, community, class</w:t>
      </w:r>
      <w:r w:rsidR="00644916">
        <w:t>, religion</w:t>
      </w:r>
      <w:r w:rsidR="00444793">
        <w:t xml:space="preserve"> or society to avoid the risk of social exclusion. </w:t>
      </w:r>
      <w:r w:rsidR="00FA0F5A">
        <w:t>Indeed, gender roles embodied in some religions can have a fairly strong negative influence on a woman’s probability to participate in the labour market.</w:t>
      </w:r>
      <w:r w:rsidR="00C84976">
        <w:t xml:space="preserve"> </w:t>
      </w:r>
      <w:r w:rsidR="00444793">
        <w:t>Third, s</w:t>
      </w:r>
      <w:r w:rsidR="002432F1">
        <w:t>ocio-economic constraints</w:t>
      </w:r>
      <w:del w:id="27" w:author="Dawn Holland" w:date="2017-09-15T10:36:00Z">
        <w:r w:rsidR="002432F1" w:rsidDel="00C273C2">
          <w:delText xml:space="preserve"> involve trading off legal, physical or financial obstacles</w:delText>
        </w:r>
      </w:del>
      <w:r w:rsidR="002432F1">
        <w:t xml:space="preserve">, such as the need to provide care for dependents or the need for transportation, </w:t>
      </w:r>
      <w:ins w:id="28" w:author="Dawn Holland [2]" w:date="2017-09-16T09:46:00Z">
        <w:r w:rsidR="00A204AB">
          <w:t xml:space="preserve">compete </w:t>
        </w:r>
      </w:ins>
      <w:r w:rsidR="002432F1">
        <w:t>with the potential returns from the labour market</w:t>
      </w:r>
      <w:r w:rsidR="0079741C">
        <w:t>.</w:t>
      </w:r>
      <w:r w:rsidR="00DB3682">
        <w:t xml:space="preserve"> </w:t>
      </w:r>
      <w:r w:rsidR="00FA0F5A">
        <w:t xml:space="preserve">For instance, lack of transportation turns out to be a severe </w:t>
      </w:r>
      <w:ins w:id="29" w:author="Dawn Holland" w:date="2017-09-15T10:38:00Z">
        <w:r w:rsidR="00C273C2">
          <w:t xml:space="preserve">deterrent for participation </w:t>
        </w:r>
      </w:ins>
      <w:ins w:id="30" w:author="Dawn Holland" w:date="2017-09-15T10:39:00Z">
        <w:r w:rsidR="00C273C2">
          <w:t>of</w:t>
        </w:r>
      </w:ins>
      <w:ins w:id="31" w:author="Dawn Holland" w:date="2017-09-15T10:38:00Z">
        <w:r w:rsidR="00C273C2">
          <w:t xml:space="preserve"> women</w:t>
        </w:r>
        <w:r w:rsidR="00C273C2" w:rsidDel="00C273C2">
          <w:t xml:space="preserve"> </w:t>
        </w:r>
      </w:ins>
      <w:del w:id="32" w:author="Dawn Holland" w:date="2017-09-15T10:38:00Z">
        <w:r w:rsidR="00FA0F5A" w:rsidDel="00C273C2">
          <w:delText xml:space="preserve">hindrance </w:delText>
        </w:r>
      </w:del>
      <w:r w:rsidR="00FA0F5A">
        <w:t>in developing countries</w:t>
      </w:r>
      <w:ins w:id="33" w:author="Dawn Holland" w:date="2017-09-15T10:45:00Z">
        <w:r w:rsidR="00C273C2">
          <w:t>, while</w:t>
        </w:r>
      </w:ins>
      <w:del w:id="34" w:author="Dawn Holland" w:date="2017-09-15T10:45:00Z">
        <w:r w:rsidR="00FA0F5A" w:rsidDel="00C273C2">
          <w:delText xml:space="preserve"> whereas</w:delText>
        </w:r>
      </w:del>
      <w:r w:rsidR="00FA0F5A">
        <w:t xml:space="preserve"> the presence of children is </w:t>
      </w:r>
      <w:del w:id="35" w:author="Dawn Holland" w:date="2017-09-15T10:45:00Z">
        <w:r w:rsidR="00FA0F5A" w:rsidDel="00C273C2">
          <w:delText xml:space="preserve">only </w:delText>
        </w:r>
      </w:del>
      <w:ins w:id="36" w:author="Dawn Holland" w:date="2017-09-15T10:45:00Z">
        <w:r w:rsidR="00C273C2">
          <w:t xml:space="preserve">also </w:t>
        </w:r>
      </w:ins>
      <w:r w:rsidR="00FA0F5A">
        <w:t xml:space="preserve">weakly negatively related to the </w:t>
      </w:r>
      <w:r w:rsidR="00C84976">
        <w:t>probability to participate.</w:t>
      </w:r>
      <w:r w:rsidR="00765369">
        <w:t xml:space="preserve"> These drivers are interdependent. Considering the interaction of the</w:t>
      </w:r>
      <w:ins w:id="37" w:author="Dawn Holland" w:date="2017-09-15T10:49:00Z">
        <w:r w:rsidR="00701422">
          <w:t>se</w:t>
        </w:r>
      </w:ins>
      <w:r w:rsidR="00765369">
        <w:t xml:space="preserve"> three fundamental drivers shows </w:t>
      </w:r>
      <w:ins w:id="38" w:author="Dawn Holland" w:date="2017-09-15T10:49:00Z">
        <w:r w:rsidR="00701422">
          <w:t xml:space="preserve">that </w:t>
        </w:r>
      </w:ins>
      <w:r w:rsidR="00765369">
        <w:t>although personal preferences to pursue paid work is an important driver of participation, it</w:t>
      </w:r>
      <w:del w:id="39" w:author="Dawn Holland" w:date="2017-09-15T10:49:00Z">
        <w:r w:rsidR="00765369" w:rsidDel="00701422">
          <w:delText>’</w:delText>
        </w:r>
      </w:del>
      <w:r w:rsidR="00765369">
        <w:t xml:space="preserve">s importance is </w:t>
      </w:r>
      <w:ins w:id="40" w:author="Dawn Holland" w:date="2017-09-15T10:49:00Z">
        <w:r w:rsidR="00701422">
          <w:t xml:space="preserve">often </w:t>
        </w:r>
      </w:ins>
      <w:r w:rsidR="00765369">
        <w:t xml:space="preserve">outweighed by socio-economic and gender role constraints. </w:t>
      </w:r>
    </w:p>
    <w:p w14:paraId="162304D5" w14:textId="77777777" w:rsidR="000C4A62" w:rsidRDefault="000C4A62" w:rsidP="00701422">
      <w:pPr>
        <w:contextualSpacing/>
      </w:pPr>
    </w:p>
    <w:p w14:paraId="587D1540" w14:textId="548B14BE" w:rsidR="000C4A62" w:rsidRDefault="004A7A04">
      <w:pPr>
        <w:contextualSpacing/>
      </w:pPr>
      <w:commentRangeStart w:id="41"/>
      <w:del w:id="42" w:author="Dawn Holland" w:date="2017-09-15T10:49:00Z">
        <w:r w:rsidDel="00701422">
          <w:rPr>
            <w:lang w:eastAsia="es-EC"/>
          </w:rPr>
          <w:delText xml:space="preserve">Closing these gaps would improve the </w:delText>
        </w:r>
        <w:r w:rsidR="00AC3F18" w:rsidDel="00701422">
          <w:rPr>
            <w:lang w:eastAsia="es-EC"/>
          </w:rPr>
          <w:delText xml:space="preserve">individual welfare of women </w:delText>
        </w:r>
        <w:r w:rsidDel="00701422">
          <w:rPr>
            <w:lang w:eastAsia="es-EC"/>
          </w:rPr>
          <w:delText xml:space="preserve">as </w:delText>
        </w:r>
      </w:del>
      <w:del w:id="43" w:author="Dawn Holland" w:date="2017-09-15T10:20:00Z">
        <w:r w:rsidDel="00C24E86">
          <w:rPr>
            <w:lang w:eastAsia="es-EC"/>
          </w:rPr>
          <w:delText>some 70</w:delText>
        </w:r>
        <w:r w:rsidRPr="00D71A3C" w:rsidDel="00C24E86">
          <w:delText xml:space="preserve"> per cent of women </w:delText>
        </w:r>
        <w:r w:rsidDel="00C24E86">
          <w:delText xml:space="preserve">– regardless of their employment status – </w:delText>
        </w:r>
        <w:r w:rsidRPr="00D71A3C" w:rsidDel="00C24E86">
          <w:delText>prefer to work at paid jobs</w:delText>
        </w:r>
        <w:r w:rsidDel="00C24E86">
          <w:delText xml:space="preserve">. </w:delText>
        </w:r>
      </w:del>
      <w:moveFromRangeStart w:id="44" w:author="Dawn Holland" w:date="2017-09-15T10:23:00Z" w:name="move493234332"/>
      <w:moveFrom w:id="45" w:author="Dawn Holland" w:date="2017-09-15T10:23:00Z">
        <w:r w:rsidR="00AC3F18" w:rsidDel="00C24E86">
          <w:t xml:space="preserve">Considering that more than half of all women globally are out of the labour force, this suggests that there are significant challenges restricting their capacity and freedom to participate. </w:t>
        </w:r>
      </w:moveFrom>
      <w:moveFromRangeEnd w:id="44"/>
      <w:del w:id="46" w:author="Dawn Holland" w:date="2017-09-15T10:50:00Z">
        <w:r w:rsidR="00AC3F18" w:rsidDel="00701422">
          <w:delText>Moreover</w:delText>
        </w:r>
      </w:del>
      <w:commentRangeEnd w:id="41"/>
      <w:r w:rsidR="00E207CC">
        <w:rPr>
          <w:rStyle w:val="CommentReference"/>
        </w:rPr>
        <w:commentReference w:id="41"/>
      </w:r>
      <w:del w:id="47" w:author="Dawn Holland" w:date="2017-09-15T10:50:00Z">
        <w:r w:rsidR="00AC3F18" w:rsidDel="00701422">
          <w:delText>,</w:delText>
        </w:r>
      </w:del>
      <w:ins w:id="48" w:author="Dawn Holland" w:date="2017-09-15T10:50:00Z">
        <w:r w:rsidR="00701422">
          <w:t xml:space="preserve">Estimates reported in </w:t>
        </w:r>
      </w:ins>
      <w:ins w:id="49" w:author="Dawn Holland [2]" w:date="2017-09-16T09:48:00Z">
        <w:r w:rsidR="00B160F0">
          <w:t>ILO (2017)</w:t>
        </w:r>
      </w:ins>
      <w:ins w:id="50" w:author="Dawn Holland" w:date="2017-09-15T10:50:00Z">
        <w:r w:rsidR="00701422">
          <w:t xml:space="preserve"> suggest that</w:t>
        </w:r>
      </w:ins>
      <w:r w:rsidR="00AC3F18">
        <w:t xml:space="preserve"> simply reducing the gap in participation rates between men and women by 25 per cent by the year 2025 (as </w:t>
      </w:r>
      <w:r>
        <w:t xml:space="preserve">G20 leaders committed to </w:t>
      </w:r>
      <w:r w:rsidR="00AC3F18">
        <w:t xml:space="preserve">in </w:t>
      </w:r>
      <w:commentRangeStart w:id="51"/>
      <w:r w:rsidR="00AC3F18">
        <w:t>2014)</w:t>
      </w:r>
      <w:commentRangeEnd w:id="51"/>
      <w:r w:rsidR="00E207CC">
        <w:rPr>
          <w:rStyle w:val="CommentReference"/>
        </w:rPr>
        <w:commentReference w:id="51"/>
      </w:r>
      <w:del w:id="52" w:author="Dawn Holland [2]" w:date="2017-09-16T09:50:00Z">
        <w:r w:rsidR="00AC3F18" w:rsidDel="00162114">
          <w:delText>,</w:delText>
        </w:r>
      </w:del>
      <w:r>
        <w:t xml:space="preserve"> has the potential to yield significant economic gains, raising global GDP in 2025 by 3.9 per cent</w:t>
      </w:r>
      <w:del w:id="53" w:author="Dawn Holland [2]" w:date="2017-09-16T08:58:00Z">
        <w:r w:rsidDel="00E207CC">
          <w:delText>, or US$5.8 trillion</w:delText>
        </w:r>
      </w:del>
      <w:r>
        <w:t xml:space="preserve"> (equivalent to raising average global GDP growth over the next eight years by almost half a percentage point)</w:t>
      </w:r>
      <w:ins w:id="54" w:author="Dawn Holland [2]" w:date="2017-09-16T08:59:00Z">
        <w:r w:rsidR="00E207CC">
          <w:t xml:space="preserve">, or </w:t>
        </w:r>
        <w:commentRangeStart w:id="55"/>
        <w:r w:rsidR="00E207CC">
          <w:t>US$5.8 trillion</w:t>
        </w:r>
      </w:ins>
      <w:commentRangeEnd w:id="55"/>
      <w:ins w:id="56" w:author="Dawn Holland [2]" w:date="2017-09-16T09:11:00Z">
        <w:r w:rsidR="00E207CC">
          <w:rPr>
            <w:rStyle w:val="CommentReference"/>
          </w:rPr>
          <w:commentReference w:id="55"/>
        </w:r>
      </w:ins>
      <w:r>
        <w:t xml:space="preserve">. </w:t>
      </w:r>
      <w:r w:rsidR="00AC3F18">
        <w:t xml:space="preserve">The achievement of such a goal would also unlock large potential tax revenues, </w:t>
      </w:r>
      <w:commentRangeStart w:id="57"/>
      <w:r w:rsidR="00AC3F18">
        <w:t xml:space="preserve">which could be used to finance measures to address the </w:t>
      </w:r>
      <w:r w:rsidR="00742F76">
        <w:t xml:space="preserve">various gender inequalities in </w:t>
      </w:r>
      <w:del w:id="58" w:author="Dawn Holland [2]" w:date="2017-09-16T09:50:00Z">
        <w:r w:rsidR="00AC3F18" w:rsidDel="00162114">
          <w:delText xml:space="preserve">in </w:delText>
        </w:r>
      </w:del>
      <w:r w:rsidR="00AC3F18">
        <w:t xml:space="preserve">the labour market discussed </w:t>
      </w:r>
      <w:r w:rsidR="00B85412">
        <w:t>above</w:t>
      </w:r>
      <w:r w:rsidR="00AC3F18">
        <w:t>.</w:t>
      </w:r>
      <w:commentRangeEnd w:id="57"/>
      <w:r w:rsidR="00526833">
        <w:rPr>
          <w:rStyle w:val="CommentReference"/>
        </w:rPr>
        <w:commentReference w:id="57"/>
      </w:r>
      <w:r w:rsidR="00AC3F18">
        <w:t xml:space="preserve"> Indeed, global tax revenue could increase by </w:t>
      </w:r>
      <w:commentRangeStart w:id="60"/>
      <w:r w:rsidR="00AC3F18">
        <w:t>US$1.5 trillion</w:t>
      </w:r>
      <w:commentRangeEnd w:id="60"/>
      <w:r w:rsidR="00526833">
        <w:rPr>
          <w:rStyle w:val="CommentReference"/>
        </w:rPr>
        <w:commentReference w:id="60"/>
      </w:r>
      <w:r w:rsidR="00AC3F18">
        <w:t xml:space="preserve">. </w:t>
      </w:r>
      <w:r>
        <w:t>The regions with the largest gender gaps, namely Northern Africa, the Arab States and Southern Asia, would see the greatest benefits.</w:t>
      </w:r>
      <w:r w:rsidR="000C4A62">
        <w:t xml:space="preserve"> </w:t>
      </w:r>
    </w:p>
    <w:p w14:paraId="51A52917" w14:textId="77777777" w:rsidR="000C4A62" w:rsidRDefault="000C4A62">
      <w:pPr>
        <w:contextualSpacing/>
      </w:pPr>
    </w:p>
    <w:p w14:paraId="48264653" w14:textId="16E45899" w:rsidR="00C03D95" w:rsidRDefault="000C4A62">
      <w:pPr>
        <w:contextualSpacing/>
      </w:pPr>
      <w:r>
        <w:lastRenderedPageBreak/>
        <w:t>Moving forward, the ILO</w:t>
      </w:r>
      <w:r w:rsidR="006950D0">
        <w:t xml:space="preserve"> proposes a comprehensive policy framework that rests on three pillars: reshaping gender role conformity and personal preferences, addressing socio-economic constraints, and raising equality in labour market conditions.</w:t>
      </w:r>
    </w:p>
    <w:p w14:paraId="73FBDA5B" w14:textId="1218BA2E" w:rsidR="00250744" w:rsidRDefault="00250744"/>
    <w:p w14:paraId="5601BC4C" w14:textId="77777777" w:rsidR="00A94BFE" w:rsidRDefault="00A94BFE">
      <w:pPr>
        <w:rPr>
          <w:i/>
        </w:rPr>
      </w:pPr>
      <w:r>
        <w:t xml:space="preserve">Source: </w:t>
      </w:r>
      <w:r w:rsidR="00C84976" w:rsidRPr="00C84976">
        <w:t>ILO, 2017</w:t>
      </w:r>
      <w:r>
        <w:rPr>
          <w:i/>
        </w:rPr>
        <w:t>.</w:t>
      </w:r>
    </w:p>
    <w:p w14:paraId="1BA19AD6" w14:textId="77777777" w:rsidR="00C84976" w:rsidRPr="00C84976" w:rsidRDefault="00C84976">
      <w:pPr>
        <w:rPr>
          <w:b/>
        </w:rPr>
      </w:pPr>
      <w:r>
        <w:rPr>
          <w:b/>
        </w:rPr>
        <w:t>References:</w:t>
      </w:r>
      <w:r w:rsidR="00AC3F18">
        <w:rPr>
          <w:b/>
        </w:rPr>
        <w:t xml:space="preserve"> </w:t>
      </w:r>
      <w:r>
        <w:t xml:space="preserve">International Labour Office (ILO). 2017. </w:t>
      </w:r>
      <w:r w:rsidRPr="00A94BFE">
        <w:rPr>
          <w:i/>
        </w:rPr>
        <w:t>World Employment and Social Outlook: Trends for Women 2017</w:t>
      </w:r>
      <w:r>
        <w:t xml:space="preserve"> (Geneva).</w:t>
      </w:r>
    </w:p>
    <w:sectPr w:rsidR="00C84976" w:rsidRPr="00C84976" w:rsidSect="00AC3F18">
      <w:pgSz w:w="11906" w:h="16838"/>
      <w:pgMar w:top="1134"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wn Holland" w:date="2017-09-15T10:04:00Z" w:initials="DH">
    <w:p w14:paraId="548B849E" w14:textId="555EBD2C" w:rsidR="00507626" w:rsidRDefault="00507626">
      <w:pPr>
        <w:pStyle w:val="CommentText"/>
      </w:pPr>
      <w:r>
        <w:rPr>
          <w:rStyle w:val="CommentReference"/>
        </w:rPr>
        <w:annotationRef/>
      </w:r>
      <w:r w:rsidR="000B3305">
        <w:t>How about a catchier title, like “What is holding women back in the workforce?”</w:t>
      </w:r>
    </w:p>
    <w:p w14:paraId="7D51775F" w14:textId="77777777" w:rsidR="00D7478D" w:rsidRDefault="00D7478D">
      <w:pPr>
        <w:pStyle w:val="CommentText"/>
      </w:pPr>
    </w:p>
    <w:p w14:paraId="4FB2B13A" w14:textId="1545E087" w:rsidR="00D7478D" w:rsidRDefault="00D7478D">
      <w:pPr>
        <w:pStyle w:val="CommentText"/>
      </w:pPr>
      <w:r>
        <w:t xml:space="preserve">Please can you add a picture of some sort? </w:t>
      </w:r>
    </w:p>
  </w:comment>
  <w:comment w:id="7" w:author="Dawn Holland" w:date="2017-09-15T10:25:00Z" w:initials="DH">
    <w:p w14:paraId="0ADA8AB2" w14:textId="43BBE9C4" w:rsidR="00C24E86" w:rsidRDefault="00C24E86">
      <w:pPr>
        <w:pStyle w:val="CommentText"/>
      </w:pPr>
      <w:r>
        <w:rPr>
          <w:rStyle w:val="CommentReference"/>
        </w:rPr>
        <w:annotationRef/>
      </w:r>
      <w:r w:rsidR="007D3887">
        <w:t>Perhaps “several” would be better here? I guess there may be some other factors not mentioned…</w:t>
      </w:r>
    </w:p>
  </w:comment>
  <w:comment w:id="16" w:author="Dawn Holland" w:date="2017-09-15T10:19:00Z" w:initials="DH">
    <w:p w14:paraId="18D93DBD" w14:textId="5E9A079D" w:rsidR="00C24E86" w:rsidRDefault="00C24E86">
      <w:pPr>
        <w:pStyle w:val="CommentText"/>
      </w:pPr>
      <w:r>
        <w:rPr>
          <w:rStyle w:val="CommentReference"/>
        </w:rPr>
        <w:annotationRef/>
      </w:r>
      <w:r>
        <w:t>This is a bit difficult to follow</w:t>
      </w:r>
      <w:r w:rsidR="007D3887">
        <w:t xml:space="preserve"> without the full background</w:t>
      </w:r>
      <w:r>
        <w:t>, so would suggest moving forward the related sentence from the next paragraph instead.</w:t>
      </w:r>
    </w:p>
  </w:comment>
  <w:comment w:id="41" w:author="Dawn Holland [2]" w:date="2017-09-16T08:52:00Z" w:initials="DH">
    <w:p w14:paraId="743EDD28" w14:textId="771B7B1F" w:rsidR="00E207CC" w:rsidRDefault="00E207CC">
      <w:pPr>
        <w:pStyle w:val="CommentText"/>
      </w:pPr>
      <w:r>
        <w:rPr>
          <w:rStyle w:val="CommentReference"/>
        </w:rPr>
        <w:annotationRef/>
      </w:r>
      <w:r>
        <w:t>suggest moving this above</w:t>
      </w:r>
    </w:p>
  </w:comment>
  <w:comment w:id="51" w:author="Dawn Holland [2]" w:date="2017-09-16T08:53:00Z" w:initials="DH">
    <w:p w14:paraId="744F58A8" w14:textId="6EC6AF0A" w:rsidR="00E207CC" w:rsidRDefault="00E207CC">
      <w:pPr>
        <w:pStyle w:val="CommentText"/>
      </w:pPr>
      <w:r>
        <w:rPr>
          <w:rStyle w:val="CommentReference"/>
        </w:rPr>
        <w:annotationRef/>
      </w:r>
      <w:r>
        <w:t>reference the communique in a footnote if possible</w:t>
      </w:r>
    </w:p>
  </w:comment>
  <w:comment w:id="55" w:author="Dawn Holland [2]" w:date="2017-09-16T09:11:00Z" w:initials="DH">
    <w:p w14:paraId="2E896BFA" w14:textId="44DF086C" w:rsidR="00E207CC" w:rsidRDefault="00E207CC">
      <w:pPr>
        <w:pStyle w:val="CommentText"/>
      </w:pPr>
      <w:r>
        <w:rPr>
          <w:rStyle w:val="CommentReference"/>
        </w:rPr>
        <w:annotationRef/>
      </w:r>
      <w:r>
        <w:t xml:space="preserve">the level here is </w:t>
      </w:r>
      <w:r w:rsidR="000A2409">
        <w:t xml:space="preserve">sensitive to various assumptions. I would rather cite it in terms of 2016$ or 2017$ (market exchange rates), which would be “roughly $3 trillion in today’s prices” </w:t>
      </w:r>
    </w:p>
  </w:comment>
  <w:comment w:id="57" w:author="Dawn Holland [2]" w:date="2017-09-16T09:36:00Z" w:initials="DH">
    <w:p w14:paraId="0E10A725" w14:textId="3C2C6E43" w:rsidR="00526833" w:rsidRDefault="00526833">
      <w:pPr>
        <w:pStyle w:val="CommentText"/>
      </w:pPr>
      <w:r>
        <w:rPr>
          <w:rStyle w:val="CommentReference"/>
        </w:rPr>
        <w:annotationRef/>
      </w:r>
      <w:r w:rsidR="00162114">
        <w:t>Or t</w:t>
      </w:r>
      <w:r>
        <w:t>h</w:t>
      </w:r>
      <w:r w:rsidR="00162114">
        <w:t>e</w:t>
      </w:r>
      <w:r>
        <w:t xml:space="preserve"> revenue could also be used for</w:t>
      </w:r>
      <w:r w:rsidR="00162114">
        <w:t xml:space="preserve"> many </w:t>
      </w:r>
      <w:r>
        <w:t xml:space="preserve">other important things. </w:t>
      </w:r>
      <w:r w:rsidR="00162114">
        <w:t xml:space="preserve">Suggest moving </w:t>
      </w:r>
      <w:bookmarkStart w:id="59" w:name="_GoBack"/>
      <w:bookmarkEnd w:id="59"/>
      <w:r>
        <w:t>this to the end of the paragraph, and rephrase to something like: “If a fraction of this additional revenue were directed towards addressing….”</w:t>
      </w:r>
    </w:p>
    <w:p w14:paraId="2AD04F78" w14:textId="46FE8787" w:rsidR="00526833" w:rsidRDefault="00526833">
      <w:pPr>
        <w:pStyle w:val="CommentText"/>
      </w:pPr>
      <w:r>
        <w:t>Adding a few specific examples of what kind of approaches and policy measures have worked in certain countries would strengthen the message further. This could be added to the last paragraph, or included here.</w:t>
      </w:r>
    </w:p>
  </w:comment>
  <w:comment w:id="60" w:author="Dawn Holland [2]" w:date="2017-09-16T09:40:00Z" w:initials="DH">
    <w:p w14:paraId="2DA21EAF" w14:textId="331542BB" w:rsidR="00526833" w:rsidRDefault="00526833">
      <w:pPr>
        <w:pStyle w:val="CommentText"/>
      </w:pPr>
      <w:r>
        <w:rPr>
          <w:rStyle w:val="CommentReference"/>
        </w:rPr>
        <w:annotationRef/>
      </w:r>
      <w:r>
        <w:t>Again, I would cite this in terms of today’s prices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B2B13A" w15:done="0"/>
  <w15:commentEx w15:paraId="0ADA8AB2" w15:done="0"/>
  <w15:commentEx w15:paraId="18D93DBD" w15:done="0"/>
  <w15:commentEx w15:paraId="743EDD28" w15:done="0"/>
  <w15:commentEx w15:paraId="744F58A8" w15:done="0"/>
  <w15:commentEx w15:paraId="2E896BFA" w15:done="0"/>
  <w15:commentEx w15:paraId="2AD04F78" w15:done="0"/>
  <w15:commentEx w15:paraId="2DA21EA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30461" w14:textId="77777777" w:rsidR="003028ED" w:rsidRDefault="003028ED" w:rsidP="00507626">
      <w:pPr>
        <w:spacing w:after="0" w:line="240" w:lineRule="auto"/>
      </w:pPr>
      <w:r>
        <w:separator/>
      </w:r>
    </w:p>
  </w:endnote>
  <w:endnote w:type="continuationSeparator" w:id="0">
    <w:p w14:paraId="5AFE77D6" w14:textId="77777777" w:rsidR="003028ED" w:rsidRDefault="003028ED" w:rsidP="00507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A5EE8D" w14:textId="77777777" w:rsidR="003028ED" w:rsidRDefault="003028ED" w:rsidP="00507626">
      <w:pPr>
        <w:spacing w:after="0" w:line="240" w:lineRule="auto"/>
      </w:pPr>
      <w:r>
        <w:separator/>
      </w:r>
    </w:p>
  </w:footnote>
  <w:footnote w:type="continuationSeparator" w:id="0">
    <w:p w14:paraId="1FBB3812" w14:textId="77777777" w:rsidR="003028ED" w:rsidRDefault="003028ED" w:rsidP="00507626">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wn Holland">
    <w15:presenceInfo w15:providerId="None" w15:userId="Dawn Holland"/>
  </w15:person>
  <w15:person w15:author="Dawn Holland [2]">
    <w15:presenceInfo w15:providerId="Windows Live" w15:userId="ec2b49119b59b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EE3"/>
    <w:rsid w:val="00043386"/>
    <w:rsid w:val="0009621A"/>
    <w:rsid w:val="000A2409"/>
    <w:rsid w:val="000B3305"/>
    <w:rsid w:val="000C4A62"/>
    <w:rsid w:val="000F136F"/>
    <w:rsid w:val="00162114"/>
    <w:rsid w:val="001C485C"/>
    <w:rsid w:val="00243229"/>
    <w:rsid w:val="002432F1"/>
    <w:rsid w:val="00250744"/>
    <w:rsid w:val="00250929"/>
    <w:rsid w:val="003028ED"/>
    <w:rsid w:val="00395B22"/>
    <w:rsid w:val="00444793"/>
    <w:rsid w:val="00463365"/>
    <w:rsid w:val="004A7A04"/>
    <w:rsid w:val="004F2F6F"/>
    <w:rsid w:val="00507626"/>
    <w:rsid w:val="00526833"/>
    <w:rsid w:val="00570BB2"/>
    <w:rsid w:val="005F0E91"/>
    <w:rsid w:val="00627F95"/>
    <w:rsid w:val="0063082F"/>
    <w:rsid w:val="006409BB"/>
    <w:rsid w:val="00644916"/>
    <w:rsid w:val="00647175"/>
    <w:rsid w:val="006950D0"/>
    <w:rsid w:val="00695E4C"/>
    <w:rsid w:val="006A6D23"/>
    <w:rsid w:val="006F360C"/>
    <w:rsid w:val="00701422"/>
    <w:rsid w:val="00730FF2"/>
    <w:rsid w:val="00742F76"/>
    <w:rsid w:val="00753BFA"/>
    <w:rsid w:val="00762608"/>
    <w:rsid w:val="00765369"/>
    <w:rsid w:val="007803BF"/>
    <w:rsid w:val="0079741C"/>
    <w:rsid w:val="007A01FF"/>
    <w:rsid w:val="007A1532"/>
    <w:rsid w:val="007D3887"/>
    <w:rsid w:val="00801ACE"/>
    <w:rsid w:val="00860219"/>
    <w:rsid w:val="008A5673"/>
    <w:rsid w:val="008C69B5"/>
    <w:rsid w:val="009B7A38"/>
    <w:rsid w:val="00A204AB"/>
    <w:rsid w:val="00A35188"/>
    <w:rsid w:val="00A67D5D"/>
    <w:rsid w:val="00A94BFE"/>
    <w:rsid w:val="00AC3F18"/>
    <w:rsid w:val="00AC6945"/>
    <w:rsid w:val="00AE3EE3"/>
    <w:rsid w:val="00B160F0"/>
    <w:rsid w:val="00B6674C"/>
    <w:rsid w:val="00B85412"/>
    <w:rsid w:val="00BD0D6E"/>
    <w:rsid w:val="00C03D95"/>
    <w:rsid w:val="00C24E86"/>
    <w:rsid w:val="00C273C2"/>
    <w:rsid w:val="00C77705"/>
    <w:rsid w:val="00C84976"/>
    <w:rsid w:val="00D7478D"/>
    <w:rsid w:val="00D96630"/>
    <w:rsid w:val="00DB3682"/>
    <w:rsid w:val="00E0303A"/>
    <w:rsid w:val="00E207CC"/>
    <w:rsid w:val="00E65EB4"/>
    <w:rsid w:val="00E75A74"/>
    <w:rsid w:val="00FA0F5A"/>
    <w:rsid w:val="00FC5F2C"/>
    <w:rsid w:val="00FD26C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F4AC3"/>
  <w15:chartTrackingRefBased/>
  <w15:docId w15:val="{A92748F9-52F7-4C12-BC19-7DA61F9B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360C"/>
    <w:rPr>
      <w:sz w:val="16"/>
      <w:szCs w:val="16"/>
    </w:rPr>
  </w:style>
  <w:style w:type="paragraph" w:styleId="CommentText">
    <w:name w:val="annotation text"/>
    <w:basedOn w:val="Normal"/>
    <w:link w:val="CommentTextChar"/>
    <w:uiPriority w:val="99"/>
    <w:semiHidden/>
    <w:unhideWhenUsed/>
    <w:rsid w:val="006F360C"/>
    <w:pPr>
      <w:spacing w:line="240" w:lineRule="auto"/>
    </w:pPr>
    <w:rPr>
      <w:sz w:val="20"/>
      <w:szCs w:val="20"/>
    </w:rPr>
  </w:style>
  <w:style w:type="character" w:customStyle="1" w:styleId="CommentTextChar">
    <w:name w:val="Comment Text Char"/>
    <w:basedOn w:val="DefaultParagraphFont"/>
    <w:link w:val="CommentText"/>
    <w:uiPriority w:val="99"/>
    <w:semiHidden/>
    <w:rsid w:val="006F360C"/>
    <w:rPr>
      <w:sz w:val="20"/>
      <w:szCs w:val="20"/>
    </w:rPr>
  </w:style>
  <w:style w:type="paragraph" w:styleId="CommentSubject">
    <w:name w:val="annotation subject"/>
    <w:basedOn w:val="CommentText"/>
    <w:next w:val="CommentText"/>
    <w:link w:val="CommentSubjectChar"/>
    <w:uiPriority w:val="99"/>
    <w:semiHidden/>
    <w:unhideWhenUsed/>
    <w:rsid w:val="006F360C"/>
    <w:rPr>
      <w:b/>
      <w:bCs/>
    </w:rPr>
  </w:style>
  <w:style w:type="character" w:customStyle="1" w:styleId="CommentSubjectChar">
    <w:name w:val="Comment Subject Char"/>
    <w:basedOn w:val="CommentTextChar"/>
    <w:link w:val="CommentSubject"/>
    <w:uiPriority w:val="99"/>
    <w:semiHidden/>
    <w:rsid w:val="006F360C"/>
    <w:rPr>
      <w:b/>
      <w:bCs/>
      <w:sz w:val="20"/>
      <w:szCs w:val="20"/>
    </w:rPr>
  </w:style>
  <w:style w:type="paragraph" w:styleId="BalloonText">
    <w:name w:val="Balloon Text"/>
    <w:basedOn w:val="Normal"/>
    <w:link w:val="BalloonTextChar"/>
    <w:uiPriority w:val="99"/>
    <w:semiHidden/>
    <w:unhideWhenUsed/>
    <w:rsid w:val="006F36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60C"/>
    <w:rPr>
      <w:rFonts w:ascii="Segoe UI" w:hAnsi="Segoe UI" w:cs="Segoe UI"/>
      <w:sz w:val="18"/>
      <w:szCs w:val="18"/>
    </w:rPr>
  </w:style>
  <w:style w:type="paragraph" w:styleId="Revision">
    <w:name w:val="Revision"/>
    <w:hidden/>
    <w:uiPriority w:val="99"/>
    <w:semiHidden/>
    <w:rsid w:val="00B85412"/>
    <w:pPr>
      <w:spacing w:after="0" w:line="240" w:lineRule="auto"/>
    </w:pPr>
  </w:style>
  <w:style w:type="paragraph" w:styleId="Header">
    <w:name w:val="header"/>
    <w:basedOn w:val="Normal"/>
    <w:link w:val="HeaderChar"/>
    <w:uiPriority w:val="99"/>
    <w:unhideWhenUsed/>
    <w:rsid w:val="00507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7626"/>
  </w:style>
  <w:style w:type="paragraph" w:styleId="Footer">
    <w:name w:val="footer"/>
    <w:basedOn w:val="Normal"/>
    <w:link w:val="FooterChar"/>
    <w:uiPriority w:val="99"/>
    <w:unhideWhenUsed/>
    <w:rsid w:val="00507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7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93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3B7B6-0C79-4B4B-9CC4-E54229C50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ILO</Company>
  <LinksUpToDate>false</LinksUpToDate>
  <CharactersWithSpaces>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Kuhn, Stefan</dc:creator>
  <cp:keywords/>
  <dc:description/>
  <cp:lastModifiedBy>Dawn Holland</cp:lastModifiedBy>
  <cp:revision>7</cp:revision>
  <dcterms:created xsi:type="dcterms:W3CDTF">2017-09-15T16:00:00Z</dcterms:created>
  <dcterms:modified xsi:type="dcterms:W3CDTF">2017-09-16T13:53:00Z</dcterms:modified>
</cp:coreProperties>
</file>
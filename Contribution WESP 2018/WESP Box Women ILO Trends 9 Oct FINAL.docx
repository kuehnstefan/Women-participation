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F00F2" w14:textId="77777777" w:rsidR="00957DAC" w:rsidRDefault="00957DAC">
      <w:pPr>
        <w:rPr>
          <w:ins w:id="0" w:author="Yoon, Sheena" w:date="2017-09-18T09:54:00Z"/>
          <w:b/>
        </w:rPr>
      </w:pPr>
    </w:p>
    <w:p w14:paraId="460F8EE5" w14:textId="77777777" w:rsidR="00366B49" w:rsidRDefault="00243229" w:rsidP="00366B49">
      <w:pPr>
        <w:rPr>
          <w:b/>
        </w:rPr>
      </w:pPr>
      <w:r w:rsidRPr="00A94BFE">
        <w:rPr>
          <w:b/>
        </w:rPr>
        <w:t xml:space="preserve">Box: </w:t>
      </w:r>
      <w:r w:rsidR="00957DAC">
        <w:rPr>
          <w:b/>
        </w:rPr>
        <w:t>What is holding women back in the labour force?</w:t>
      </w:r>
      <w:r w:rsidR="00366B49">
        <w:rPr>
          <w:b/>
        </w:rPr>
        <w:t xml:space="preserve"> Multi-dimensional challenges to labour market attainment</w:t>
      </w:r>
      <w:r w:rsidR="00957DAC">
        <w:rPr>
          <w:b/>
        </w:rPr>
        <w:t xml:space="preserve"> </w:t>
      </w:r>
    </w:p>
    <w:p w14:paraId="54C8E804" w14:textId="647D0D6D" w:rsidR="00214BA7" w:rsidRDefault="00864DA3" w:rsidP="00366B49">
      <w:pPr>
        <w:jc w:val="center"/>
      </w:pPr>
      <w:r>
        <w:t>[insert picture of choice here]</w:t>
      </w:r>
      <w:bookmarkStart w:id="1" w:name="_GoBack"/>
      <w:bookmarkEnd w:id="1"/>
    </w:p>
    <w:p w14:paraId="672BF7B1" w14:textId="1F7339D2" w:rsidR="00243229" w:rsidRDefault="00B6674C">
      <w:r>
        <w:t xml:space="preserve">The </w:t>
      </w:r>
      <w:r w:rsidRPr="00A94BFE">
        <w:rPr>
          <w:i/>
        </w:rPr>
        <w:t>World Employment and Social Outlook: Trends for Women 2017</w:t>
      </w:r>
      <w:r>
        <w:t xml:space="preserve"> </w:t>
      </w:r>
      <w:r w:rsidR="00C84976">
        <w:t xml:space="preserve">(ILO, 2017) </w:t>
      </w:r>
      <w:r>
        <w:t xml:space="preserve">shows that women around the globe </w:t>
      </w:r>
      <w:r w:rsidR="008C69B5">
        <w:t xml:space="preserve">continue to </w:t>
      </w:r>
      <w:r>
        <w:t xml:space="preserve">fare worse than men </w:t>
      </w:r>
      <w:r w:rsidR="00A94BFE">
        <w:t xml:space="preserve">across most </w:t>
      </w:r>
      <w:r>
        <w:t xml:space="preserve">labour market dimensions. </w:t>
      </w:r>
      <w:r w:rsidR="000C4A62">
        <w:t>To begin, t</w:t>
      </w:r>
      <w:r>
        <w:t xml:space="preserve">heir participation rate at just over 49 per cent is nearly 27 percentage points lower than the rate of men. When participating in the labour market, they face higher unemployment rates, and </w:t>
      </w:r>
      <w:r w:rsidR="008C69B5">
        <w:t xml:space="preserve">are often subject to </w:t>
      </w:r>
      <w:r>
        <w:t>significantly different employment conditions. For instance, 14.9 per cent of women are contributing family workers, as opposed to 5.5 per cent of men. The combination of diffe</w:t>
      </w:r>
      <w:r w:rsidR="007A01FF">
        <w:t xml:space="preserve">rences in employment conditions, </w:t>
      </w:r>
      <w:proofErr w:type="spellStart"/>
      <w:r>
        <w:t>sectoral</w:t>
      </w:r>
      <w:proofErr w:type="spellEnd"/>
      <w:r>
        <w:t xml:space="preserve"> and occupational segregation</w:t>
      </w:r>
      <w:r w:rsidR="007A01FF">
        <w:t xml:space="preserve">, </w:t>
      </w:r>
      <w:r>
        <w:t>and outright discrimination results in a significant gender pay gap.</w:t>
      </w:r>
    </w:p>
    <w:p w14:paraId="479D9DBB" w14:textId="29EF3122" w:rsidR="00765369" w:rsidRDefault="004A7A04" w:rsidP="00AC3F18">
      <w:pPr>
        <w:contextualSpacing/>
      </w:pPr>
      <w:r>
        <w:rPr>
          <w:lang w:eastAsia="es-EC"/>
        </w:rPr>
        <w:t>Indeed,</w:t>
      </w:r>
      <w:r w:rsidR="00647175">
        <w:rPr>
          <w:lang w:eastAsia="es-EC"/>
        </w:rPr>
        <w:t xml:space="preserve"> the r</w:t>
      </w:r>
      <w:r w:rsidR="00647175">
        <w:t xml:space="preserve">eality is that women face a multiplicity of labour market barriers. </w:t>
      </w:r>
      <w:r w:rsidR="000B3305">
        <w:t xml:space="preserve">For instance, </w:t>
      </w:r>
      <w:r w:rsidR="00730FF2">
        <w:t>the decision to participate or not</w:t>
      </w:r>
      <w:r w:rsidR="000B3305">
        <w:t xml:space="preserve"> in the labour market</w:t>
      </w:r>
      <w:r w:rsidR="00730FF2">
        <w:t xml:space="preserve"> depend</w:t>
      </w:r>
      <w:r w:rsidR="000B3305">
        <w:t>s</w:t>
      </w:r>
      <w:r w:rsidR="00730FF2">
        <w:t xml:space="preserve"> on the interplay of </w:t>
      </w:r>
      <w:commentRangeStart w:id="2"/>
      <w:commentRangeStart w:id="3"/>
      <w:r w:rsidR="00730FF2">
        <w:t>three</w:t>
      </w:r>
      <w:commentRangeEnd w:id="2"/>
      <w:r w:rsidR="00C24E86">
        <w:rPr>
          <w:rStyle w:val="CommentReference"/>
        </w:rPr>
        <w:commentReference w:id="2"/>
      </w:r>
      <w:commentRangeEnd w:id="3"/>
      <w:r w:rsidR="00DF1BA7">
        <w:rPr>
          <w:rStyle w:val="CommentReference"/>
        </w:rPr>
        <w:commentReference w:id="3"/>
      </w:r>
      <w:r w:rsidR="00730FF2">
        <w:t xml:space="preserve"> fundamental drivers, which are shaped by social norms and life-cycle circumstances. </w:t>
      </w:r>
      <w:r w:rsidR="00C24E86" w:rsidRPr="00C24E86">
        <w:t xml:space="preserve"> </w:t>
      </w:r>
      <w:r w:rsidR="00C24E86">
        <w:t xml:space="preserve">First, a woman’s personal preference </w:t>
      </w:r>
      <w:r w:rsidR="00C24E86" w:rsidRPr="000C6C7E">
        <w:t>to</w:t>
      </w:r>
      <w:r w:rsidR="00C24E86">
        <w:t xml:space="preserve"> pursue paid work</w:t>
      </w:r>
      <w:r w:rsidR="00C24E86" w:rsidRPr="000C6C7E">
        <w:t xml:space="preserve"> </w:t>
      </w:r>
      <w:r w:rsidR="00C24E86">
        <w:t>is</w:t>
      </w:r>
      <w:r w:rsidR="002432F1">
        <w:t xml:space="preserve"> a very important determinant.</w:t>
      </w:r>
      <w:r w:rsidR="00444793">
        <w:t xml:space="preserve"> </w:t>
      </w:r>
      <w:r w:rsidR="007D3887">
        <w:t>However, s</w:t>
      </w:r>
      <w:r w:rsidR="00C24E86">
        <w:t xml:space="preserve">urveys indicate that </w:t>
      </w:r>
      <w:r w:rsidR="00C24E86">
        <w:rPr>
          <w:lang w:eastAsia="es-EC"/>
        </w:rPr>
        <w:t>some 70</w:t>
      </w:r>
      <w:r w:rsidR="00C24E86" w:rsidRPr="00D71A3C">
        <w:t xml:space="preserve"> per cent of women </w:t>
      </w:r>
      <w:r w:rsidR="00C24E86">
        <w:t xml:space="preserve">– regardless of their employment status – </w:t>
      </w:r>
      <w:r w:rsidR="00C24E86" w:rsidRPr="00D71A3C">
        <w:t>prefer to work at paid jobs</w:t>
      </w:r>
      <w:r w:rsidR="00C24E86">
        <w:t xml:space="preserve">. Considering that more than half of all women globally are out of the labour force, this suggests that </w:t>
      </w:r>
      <w:r w:rsidR="007D3887">
        <w:t xml:space="preserve">a preference for paid work is not sufficient in itself to ensure participation in the labour force, as </w:t>
      </w:r>
      <w:r w:rsidR="00C24E86">
        <w:t xml:space="preserve">there are significant challenges restricting their capacity and freedom to participate. </w:t>
      </w:r>
      <w:r w:rsidR="00444793">
        <w:t xml:space="preserve">Second, women can be </w:t>
      </w:r>
      <w:r w:rsidR="006F360C">
        <w:t xml:space="preserve">pressured </w:t>
      </w:r>
      <w:r w:rsidR="00444793">
        <w:t>to conform to gender roles prescribed by the family, community, class</w:t>
      </w:r>
      <w:r w:rsidR="00644916">
        <w:t>, religion</w:t>
      </w:r>
      <w:r w:rsidR="00444793">
        <w:t xml:space="preserve"> or society to avoid the risk of social exclusion. </w:t>
      </w:r>
      <w:r w:rsidR="00FA0F5A">
        <w:t>Indeed, gender roles embodied in some religions can have a fairly strong negative influence on a woman’s probability to participate in the labour market.</w:t>
      </w:r>
      <w:r w:rsidR="00C84976">
        <w:t xml:space="preserve"> </w:t>
      </w:r>
      <w:r w:rsidR="00444793">
        <w:t>Third, s</w:t>
      </w:r>
      <w:r w:rsidR="002432F1">
        <w:t xml:space="preserve">ocio-economic constraints, such as the need to provide care for dependents or the need for transportation, </w:t>
      </w:r>
      <w:r w:rsidR="00A204AB">
        <w:t xml:space="preserve">compete </w:t>
      </w:r>
      <w:r w:rsidR="002432F1">
        <w:t>with the potential returns from the labour market</w:t>
      </w:r>
      <w:r w:rsidR="0079741C">
        <w:t>.</w:t>
      </w:r>
      <w:r w:rsidR="00DB3682">
        <w:t xml:space="preserve"> </w:t>
      </w:r>
      <w:r w:rsidR="00FA0F5A">
        <w:t xml:space="preserve">For instance, lack of transportation turns out to be a severe </w:t>
      </w:r>
      <w:r w:rsidR="00C273C2">
        <w:t>deterrent for participation of women</w:t>
      </w:r>
      <w:r w:rsidR="00C273C2" w:rsidDel="00C273C2">
        <w:t xml:space="preserve"> </w:t>
      </w:r>
      <w:r w:rsidR="00FA0F5A">
        <w:t>in developing countries</w:t>
      </w:r>
      <w:r w:rsidR="00C273C2">
        <w:t>, while</w:t>
      </w:r>
      <w:r w:rsidR="00FA0F5A">
        <w:t xml:space="preserve"> the presence of children is </w:t>
      </w:r>
      <w:r w:rsidR="00C273C2">
        <w:t xml:space="preserve">also </w:t>
      </w:r>
      <w:r w:rsidR="00FA0F5A">
        <w:t xml:space="preserve">weakly negatively related to the </w:t>
      </w:r>
      <w:r w:rsidR="00C84976">
        <w:t>probability to participate.</w:t>
      </w:r>
      <w:r w:rsidR="00765369">
        <w:t xml:space="preserve"> These drivers are interdependent. Considering the interaction of the</w:t>
      </w:r>
      <w:r w:rsidR="00701422">
        <w:t>se</w:t>
      </w:r>
      <w:r w:rsidR="00765369">
        <w:t xml:space="preserve"> three fundamental </w:t>
      </w:r>
      <w:proofErr w:type="gramStart"/>
      <w:r w:rsidR="00765369">
        <w:t>drivers</w:t>
      </w:r>
      <w:proofErr w:type="gramEnd"/>
      <w:r w:rsidR="00765369">
        <w:t xml:space="preserve"> shows </w:t>
      </w:r>
      <w:r w:rsidR="00701422">
        <w:t xml:space="preserve">that </w:t>
      </w:r>
      <w:r w:rsidR="00765369">
        <w:t xml:space="preserve">although personal preferences to pursue paid work is an important driver of participation, its importance is </w:t>
      </w:r>
      <w:r w:rsidR="00701422">
        <w:t xml:space="preserve">often </w:t>
      </w:r>
      <w:r w:rsidR="00765369">
        <w:t xml:space="preserve">outweighed by socio-economic and gender role constraints. </w:t>
      </w:r>
    </w:p>
    <w:p w14:paraId="162304D5" w14:textId="77777777" w:rsidR="000C4A62" w:rsidRDefault="000C4A62" w:rsidP="00701422">
      <w:pPr>
        <w:contextualSpacing/>
      </w:pPr>
    </w:p>
    <w:p w14:paraId="587D1540" w14:textId="0D92BB88" w:rsidR="000C4A62" w:rsidRDefault="00E207CC">
      <w:pPr>
        <w:contextualSpacing/>
      </w:pPr>
      <w:r>
        <w:rPr>
          <w:rStyle w:val="CommentReference"/>
        </w:rPr>
        <w:commentReference w:id="4"/>
      </w:r>
      <w:r w:rsidR="00701422">
        <w:t xml:space="preserve">Estimates reported in </w:t>
      </w:r>
      <w:r w:rsidR="00B160F0">
        <w:t>ILO (2017)</w:t>
      </w:r>
      <w:r w:rsidR="00701422">
        <w:t xml:space="preserve"> suggest that</w:t>
      </w:r>
      <w:r w:rsidR="00AC3F18">
        <w:t xml:space="preserve"> simply reducing the gap in participation rates between men and women by 25 per cent by the year 2025 (as </w:t>
      </w:r>
      <w:r w:rsidR="004A7A04">
        <w:t xml:space="preserve">G20 leaders committed to </w:t>
      </w:r>
      <w:r w:rsidR="00AC3F18">
        <w:t xml:space="preserve">in </w:t>
      </w:r>
      <w:commentRangeStart w:id="5"/>
      <w:r w:rsidR="00AC3F18">
        <w:t>2014)</w:t>
      </w:r>
      <w:commentRangeEnd w:id="5"/>
      <w:r>
        <w:rPr>
          <w:rStyle w:val="CommentReference"/>
        </w:rPr>
        <w:commentReference w:id="5"/>
      </w:r>
      <w:r w:rsidR="004A7A04">
        <w:t xml:space="preserve"> has the potential to yield significant economic gains, raising global GDP in 2025 by</w:t>
      </w:r>
      <w:r w:rsidR="00674172">
        <w:t xml:space="preserve"> an additional</w:t>
      </w:r>
      <w:r w:rsidR="004A7A04">
        <w:t xml:space="preserve"> 3.9 per cent (equivalent to raising average global GDP growth over the next eight years by almost half a percentage point)</w:t>
      </w:r>
      <w:r>
        <w:t xml:space="preserve">, or </w:t>
      </w:r>
      <w:commentRangeStart w:id="6"/>
      <w:commentRangeStart w:id="7"/>
      <w:ins w:id="8" w:author="Dawn Holland [2]" w:date="2017-09-16T08:59:00Z">
        <w:r>
          <w:t>US$5.8 trillion</w:t>
        </w:r>
      </w:ins>
      <w:commentRangeEnd w:id="6"/>
      <w:ins w:id="9" w:author="Dawn Holland [2]" w:date="2017-09-16T09:11:00Z">
        <w:r>
          <w:rPr>
            <w:rStyle w:val="CommentReference"/>
          </w:rPr>
          <w:commentReference w:id="6"/>
        </w:r>
      </w:ins>
      <w:commentRangeEnd w:id="7"/>
      <w:r w:rsidR="00674172">
        <w:rPr>
          <w:rStyle w:val="CommentReference"/>
        </w:rPr>
        <w:commentReference w:id="7"/>
      </w:r>
      <w:r w:rsidR="004A7A04">
        <w:t>.</w:t>
      </w:r>
      <w:r w:rsidR="00674172">
        <w:rPr>
          <w:rStyle w:val="FootnoteReference"/>
        </w:rPr>
        <w:footnoteReference w:id="1"/>
      </w:r>
      <w:r w:rsidR="004A7A04">
        <w:t xml:space="preserve"> The regions with the largest gender gaps, namely Northern Africa, the Arab States and Southern Asia, would see the greatest benefits.</w:t>
      </w:r>
      <w:r w:rsidR="000C4A62">
        <w:t xml:space="preserve"> </w:t>
      </w:r>
    </w:p>
    <w:p w14:paraId="51A52917" w14:textId="77777777" w:rsidR="000C4A62" w:rsidRDefault="000C4A62">
      <w:pPr>
        <w:contextualSpacing/>
        <w:rPr>
          <w:ins w:id="10" w:author="Yoon, Sheena" w:date="2017-09-18T10:40:00Z"/>
        </w:rPr>
      </w:pPr>
    </w:p>
    <w:p w14:paraId="190C4F97" w14:textId="2E6FAED4" w:rsidR="005F5D19" w:rsidRDefault="00B10635">
      <w:pPr>
        <w:contextualSpacing/>
        <w:rPr>
          <w:ins w:id="11" w:author="Yoon, Sheena" w:date="2017-09-18T10:52:00Z"/>
        </w:rPr>
      </w:pPr>
      <w:commentRangeStart w:id="12"/>
      <w:ins w:id="13" w:author="Yoon, Sheena" w:date="2017-09-18T10:41:00Z">
        <w:r>
          <w:t>The achievement of such a goal would also unlock large potential tax revenues</w:t>
        </w:r>
      </w:ins>
      <w:r w:rsidR="00864DA3">
        <w:t xml:space="preserve"> of around </w:t>
      </w:r>
      <w:r w:rsidR="00864DA3">
        <w:t>US$1.5 trillion.</w:t>
      </w:r>
      <w:r w:rsidR="00864DA3">
        <w:rPr>
          <w:rStyle w:val="FootnoteReference"/>
        </w:rPr>
        <w:footnoteReference w:id="2"/>
      </w:r>
      <w:ins w:id="14" w:author="Yoon, Sheena" w:date="2017-09-18T10:51:00Z">
        <w:r w:rsidR="005F5D19">
          <w:t xml:space="preserve"> I</w:t>
        </w:r>
      </w:ins>
      <w:ins w:id="15" w:author="Yoon, Sheena" w:date="2017-09-18T10:47:00Z">
        <w:r w:rsidR="00697652">
          <w:t>f</w:t>
        </w:r>
      </w:ins>
      <w:ins w:id="16" w:author="Yoon, Sheena" w:date="2017-09-18T10:44:00Z">
        <w:r w:rsidR="00B44D29">
          <w:t xml:space="preserve"> a fraction of this additional revenue </w:t>
        </w:r>
      </w:ins>
      <w:ins w:id="17" w:author="Yoon, Sheena" w:date="2017-09-18T10:47:00Z">
        <w:r w:rsidR="00697652">
          <w:t>were</w:t>
        </w:r>
      </w:ins>
      <w:ins w:id="18" w:author="Yoon, Sheena" w:date="2017-09-18T10:44:00Z">
        <w:r w:rsidR="00B44D29">
          <w:t xml:space="preserve"> di</w:t>
        </w:r>
        <w:r w:rsidR="00CB3F95">
          <w:t xml:space="preserve">rected towards addressing </w:t>
        </w:r>
      </w:ins>
      <w:ins w:id="19" w:author="Yoon, Sheena" w:date="2017-09-18T11:26:00Z">
        <w:r w:rsidR="001B3009">
          <w:t>gender</w:t>
        </w:r>
      </w:ins>
      <w:ins w:id="20" w:author="Yoon, Sheena" w:date="2017-09-18T10:44:00Z">
        <w:r w:rsidR="00B44D29">
          <w:t xml:space="preserve"> inequalities</w:t>
        </w:r>
      </w:ins>
      <w:ins w:id="21" w:author="Yoon, Sheena" w:date="2017-09-18T11:26:00Z">
        <w:r w:rsidR="001B3009">
          <w:t xml:space="preserve"> in the labour market</w:t>
        </w:r>
      </w:ins>
      <w:ins w:id="22" w:author="Yoon, Sheena" w:date="2017-09-18T10:52:00Z">
        <w:r w:rsidR="005F5D19">
          <w:t>, such as</w:t>
        </w:r>
      </w:ins>
      <w:ins w:id="23" w:author="Yoon, Sheena" w:date="2017-09-18T11:32:00Z">
        <w:r w:rsidR="0032336D">
          <w:t>,</w:t>
        </w:r>
      </w:ins>
      <w:ins w:id="24" w:author="Yoon, Sheena" w:date="2017-09-18T10:52:00Z">
        <w:r w:rsidR="005F5D19">
          <w:t xml:space="preserve"> </w:t>
        </w:r>
      </w:ins>
      <w:ins w:id="25" w:author="Yoon, Sheena" w:date="2017-09-18T11:26:00Z">
        <w:r w:rsidR="00B668EE">
          <w:t xml:space="preserve">the </w:t>
        </w:r>
      </w:ins>
      <w:ins w:id="26" w:author="Yoon, Sheena" w:date="2017-09-18T10:52:00Z">
        <w:r w:rsidR="005F5D19">
          <w:t>socio-economic constraints</w:t>
        </w:r>
      </w:ins>
      <w:ins w:id="27" w:author="Yoon, Sheena" w:date="2017-09-18T11:26:00Z">
        <w:r w:rsidR="001B3009">
          <w:t xml:space="preserve"> discussed above</w:t>
        </w:r>
      </w:ins>
      <w:ins w:id="28" w:author="Yoon, Sheena" w:date="2017-09-18T10:53:00Z">
        <w:r w:rsidR="00CB3F95">
          <w:t>, it would result in positive multiplier effects in the economy.</w:t>
        </w:r>
      </w:ins>
      <w:ins w:id="29" w:author="Yoon, Sheena" w:date="2017-09-18T11:18:00Z">
        <w:r w:rsidR="00B668EE">
          <w:t xml:space="preserve"> B</w:t>
        </w:r>
      </w:ins>
      <w:ins w:id="30" w:author="Yoon, Sheena" w:date="2017-09-18T11:27:00Z">
        <w:r w:rsidR="00B668EE">
          <w:t xml:space="preserve">y </w:t>
        </w:r>
      </w:ins>
      <w:ins w:id="31" w:author="Yoon, Sheena" w:date="2017-09-18T11:23:00Z">
        <w:r w:rsidR="001B3009">
          <w:t xml:space="preserve">reducing and redistributing unpaid care work through improved public care services and social infrastructure </w:t>
        </w:r>
      </w:ins>
      <w:ins w:id="32" w:author="Yoon, Sheena" w:date="2017-09-18T11:30:00Z">
        <w:r w:rsidR="0032336D">
          <w:t xml:space="preserve">it </w:t>
        </w:r>
      </w:ins>
      <w:ins w:id="33" w:author="Yoon, Sheena" w:date="2017-09-18T11:24:00Z">
        <w:r w:rsidR="001B3009">
          <w:t>would</w:t>
        </w:r>
      </w:ins>
      <w:ins w:id="34" w:author="Yoon, Sheena" w:date="2017-09-18T11:30:00Z">
        <w:r w:rsidR="0032336D">
          <w:t xml:space="preserve"> effectively</w:t>
        </w:r>
      </w:ins>
      <w:ins w:id="35" w:author="Yoon, Sheena" w:date="2017-09-18T11:24:00Z">
        <w:r w:rsidR="001B3009">
          <w:t xml:space="preserve"> allow women to have </w:t>
        </w:r>
        <w:r w:rsidR="001B3009">
          <w:lastRenderedPageBreak/>
          <w:t>better access to the labour market. This includes</w:t>
        </w:r>
      </w:ins>
      <w:ins w:id="36" w:author="Yoon, Sheena" w:date="2017-09-18T10:52:00Z">
        <w:r w:rsidR="005F5D19">
          <w:t xml:space="preserve"> </w:t>
        </w:r>
      </w:ins>
      <w:ins w:id="37" w:author="Yoon, Sheena" w:date="2017-09-18T11:22:00Z">
        <w:r w:rsidR="001B3009">
          <w:t xml:space="preserve">the provision of adequate maternity protection and parental leave and benefits for </w:t>
        </w:r>
      </w:ins>
      <w:ins w:id="38" w:author="Yoon, Sheena" w:date="2017-09-18T11:23:00Z">
        <w:r w:rsidR="001B3009">
          <w:t xml:space="preserve">both men and women. </w:t>
        </w:r>
      </w:ins>
      <w:ins w:id="39" w:author="Yoon, Sheena" w:date="2017-09-18T11:33:00Z">
        <w:r w:rsidR="0032336D" w:rsidRPr="0032336D">
          <w:t xml:space="preserve">Participation also </w:t>
        </w:r>
      </w:ins>
      <w:ins w:id="40" w:author="Yoon, Sheena" w:date="2017-09-18T11:42:00Z">
        <w:r w:rsidR="002B0DE8" w:rsidRPr="0032336D">
          <w:t xml:space="preserve">needs </w:t>
        </w:r>
      </w:ins>
      <w:ins w:id="41" w:author="Yoon, Sheena" w:date="2017-09-18T11:33:00Z">
        <w:r w:rsidR="0032336D" w:rsidRPr="0032336D">
          <w:t>to be more accessible for women through flexible working arrangements and reintegration measures that allow women to work while balancing care responsibilities and transition more easily from maternal leave.</w:t>
        </w:r>
        <w:r w:rsidR="0032336D">
          <w:t xml:space="preserve"> </w:t>
        </w:r>
      </w:ins>
      <w:ins w:id="42" w:author="Yoon, Sheena" w:date="2017-09-18T11:25:00Z">
        <w:r w:rsidR="001B3009">
          <w:t xml:space="preserve">For instance, </w:t>
        </w:r>
        <w:r w:rsidR="001B3009" w:rsidRPr="001B3009">
          <w:t>Canada just made a historic commitment for an inclusive, high-quality, and accessible care framework in the country’s most recent budget, which will help to ensure that even vulnerable communities have equal access to care</w:t>
        </w:r>
      </w:ins>
      <w:ins w:id="43" w:author="Yoon, Sheena" w:date="2017-09-18T11:43:00Z">
        <w:r w:rsidR="002B0DE8">
          <w:t xml:space="preserve"> and hence, further enable women to participate in the labour market</w:t>
        </w:r>
      </w:ins>
      <w:ins w:id="44" w:author="Yoon, Sheena" w:date="2017-09-18T11:25:00Z">
        <w:r w:rsidR="001B3009" w:rsidRPr="001B3009">
          <w:t>.</w:t>
        </w:r>
      </w:ins>
    </w:p>
    <w:commentRangeEnd w:id="12"/>
    <w:p w14:paraId="7A32215D" w14:textId="77B99412" w:rsidR="009D29AD" w:rsidRDefault="0032336D">
      <w:pPr>
        <w:contextualSpacing/>
      </w:pPr>
      <w:ins w:id="45" w:author="Yoon, Sheena" w:date="2017-09-18T11:31:00Z">
        <w:r>
          <w:rPr>
            <w:rStyle w:val="CommentReference"/>
          </w:rPr>
          <w:commentReference w:id="12"/>
        </w:r>
      </w:ins>
    </w:p>
    <w:p w14:paraId="48264653" w14:textId="16E45899" w:rsidR="00C03D95" w:rsidRDefault="000C4A62">
      <w:pPr>
        <w:contextualSpacing/>
      </w:pPr>
      <w:r>
        <w:t>Moving forward, the ILO</w:t>
      </w:r>
      <w:r w:rsidR="006950D0">
        <w:t xml:space="preserve"> proposes a comprehensive policy framework that rests on three pillars: reshaping gender role conformity and personal preferences, addressing socio-economic constraints, and raising equality in labour market conditions.</w:t>
      </w:r>
    </w:p>
    <w:p w14:paraId="73FBDA5B" w14:textId="1218BA2E" w:rsidR="00250744" w:rsidRDefault="00250744"/>
    <w:p w14:paraId="5601BC4C" w14:textId="77777777" w:rsidR="00A94BFE" w:rsidRDefault="00A94BFE">
      <w:pPr>
        <w:rPr>
          <w:i/>
        </w:rPr>
      </w:pPr>
      <w:r>
        <w:t xml:space="preserve">Source: </w:t>
      </w:r>
      <w:r w:rsidR="00C84976" w:rsidRPr="00C84976">
        <w:t>ILO, 2017</w:t>
      </w:r>
      <w:r>
        <w:rPr>
          <w:i/>
        </w:rPr>
        <w:t>.</w:t>
      </w:r>
    </w:p>
    <w:p w14:paraId="1BA19AD6" w14:textId="77777777" w:rsidR="00C84976" w:rsidRDefault="00C84976">
      <w:pPr>
        <w:rPr>
          <w:ins w:id="46" w:author="Yoon, Sheena" w:date="2017-09-18T10:34:00Z"/>
        </w:rPr>
      </w:pPr>
      <w:r>
        <w:rPr>
          <w:b/>
        </w:rPr>
        <w:t>References:</w:t>
      </w:r>
      <w:r w:rsidR="00AC3F18">
        <w:rPr>
          <w:b/>
        </w:rPr>
        <w:t xml:space="preserve"> </w:t>
      </w:r>
      <w:r>
        <w:t xml:space="preserve">International Labour Office (ILO). 2017. </w:t>
      </w:r>
      <w:r w:rsidRPr="00A94BFE">
        <w:rPr>
          <w:i/>
        </w:rPr>
        <w:t>World Employment and Social Outlook: Trends for Women 2017</w:t>
      </w:r>
      <w:r>
        <w:t xml:space="preserve"> (Geneva).</w:t>
      </w:r>
    </w:p>
    <w:p w14:paraId="079C8C59" w14:textId="436AE534" w:rsidR="003A5776" w:rsidRDefault="003A5776">
      <w:pPr>
        <w:rPr>
          <w:ins w:id="47" w:author="Yoon, Sheena" w:date="2017-09-18T11:33:00Z"/>
        </w:rPr>
      </w:pPr>
      <w:ins w:id="48" w:author="Yoon, Sheena" w:date="2017-09-18T10:34:00Z">
        <w:r>
          <w:t xml:space="preserve">Organisation for Economic Co-operation and Development (OECD). </w:t>
        </w:r>
      </w:ins>
      <w:ins w:id="49" w:author="Yoon, Sheena" w:date="2017-09-18T10:35:00Z">
        <w:r>
          <w:t xml:space="preserve">2015. </w:t>
        </w:r>
        <w:r w:rsidRPr="003A5776">
          <w:rPr>
            <w:i/>
          </w:rPr>
          <w:t>Monitoring progress in reducing the gender gap in labour force participation</w:t>
        </w:r>
      </w:ins>
      <w:ins w:id="50" w:author="Yoon, Sheena" w:date="2017-09-18T10:37:00Z">
        <w:r w:rsidR="00791FE4">
          <w:rPr>
            <w:i/>
          </w:rPr>
          <w:t xml:space="preserve">, </w:t>
        </w:r>
        <w:r w:rsidR="00791FE4">
          <w:t xml:space="preserve">report prepared for the meeting of the G20 Employment Working Group, </w:t>
        </w:r>
      </w:ins>
      <w:ins w:id="51" w:author="Yoon, Sheena" w:date="2017-09-18T10:36:00Z">
        <w:r w:rsidR="00791FE4">
          <w:t xml:space="preserve">Istanbul, </w:t>
        </w:r>
        <w:proofErr w:type="gramStart"/>
        <w:r w:rsidR="00791FE4">
          <w:t>7</w:t>
        </w:r>
        <w:proofErr w:type="gramEnd"/>
        <w:r w:rsidR="00791FE4">
          <w:t xml:space="preserve">-8 May 2015. </w:t>
        </w:r>
      </w:ins>
    </w:p>
    <w:p w14:paraId="17C8DD03" w14:textId="393C2EFF" w:rsidR="00CD317F" w:rsidRPr="003A5776" w:rsidRDefault="00CD317F">
      <w:pPr>
        <w:rPr>
          <w:b/>
        </w:rPr>
      </w:pPr>
      <w:ins w:id="52" w:author="Yoon, Sheena" w:date="2017-09-18T11:34:00Z">
        <w:r>
          <w:t xml:space="preserve">Canada, Government of. 2017. </w:t>
        </w:r>
        <w:r w:rsidRPr="00CD317F">
          <w:t>Better for Our Families and Our Children: Early Learning and Child Care in Budget 2017</w:t>
        </w:r>
      </w:ins>
      <w:ins w:id="53" w:author="Yoon, Sheena" w:date="2017-09-18T11:35:00Z">
        <w:r>
          <w:t xml:space="preserve"> (Ottawa,</w:t>
        </w:r>
      </w:ins>
      <w:ins w:id="54" w:author="Yoon, Sheena" w:date="2017-09-18T11:37:00Z">
        <w:r>
          <w:t xml:space="preserve"> </w:t>
        </w:r>
      </w:ins>
      <w:ins w:id="55" w:author="Yoon, Sheena" w:date="2017-09-18T11:35:00Z">
        <w:r>
          <w:t>Employment and Social Development)</w:t>
        </w:r>
      </w:ins>
      <w:ins w:id="56" w:author="Yoon, Sheena" w:date="2017-09-18T11:38:00Z">
        <w:r>
          <w:t xml:space="preserve">. Available at: </w:t>
        </w:r>
        <w:r>
          <w:fldChar w:fldCharType="begin"/>
        </w:r>
        <w:r>
          <w:instrText xml:space="preserve"> HYPERLINK "</w:instrText>
        </w:r>
        <w:r w:rsidRPr="00CD317F">
          <w:instrText>https://www.canada.ca/en/employment-social-development/news/2017/03/better_for_our_familiesandourchildrenearlylearningandchildcarein.html</w:instrText>
        </w:r>
        <w:r>
          <w:instrText xml:space="preserve">" </w:instrText>
        </w:r>
        <w:r>
          <w:fldChar w:fldCharType="separate"/>
        </w:r>
        <w:r w:rsidRPr="008250FC">
          <w:rPr>
            <w:rStyle w:val="Hyperlink"/>
          </w:rPr>
          <w:t>https://www.canada.ca/en/employment-social-development/news/2017/03/better_for_our_familiesandourchildrenearlylearningandchildcarein.html</w:t>
        </w:r>
        <w:r>
          <w:fldChar w:fldCharType="end"/>
        </w:r>
        <w:r>
          <w:t xml:space="preserve"> </w:t>
        </w:r>
      </w:ins>
    </w:p>
    <w:sectPr w:rsidR="00CD317F" w:rsidRPr="003A5776" w:rsidSect="00AC3F18">
      <w:pgSz w:w="11906" w:h="16838"/>
      <w:pgMar w:top="1134"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wn Holland" w:date="2017-09-15T10:25:00Z" w:initials="DH">
    <w:p w14:paraId="0ADA8AB2" w14:textId="43BBE9C4" w:rsidR="00C24E86" w:rsidRDefault="00C24E86">
      <w:pPr>
        <w:pStyle w:val="CommentText"/>
      </w:pPr>
      <w:r>
        <w:rPr>
          <w:rStyle w:val="CommentReference"/>
        </w:rPr>
        <w:annotationRef/>
      </w:r>
      <w:r w:rsidR="007D3887">
        <w:t>Perhaps “several” would be better here? I guess there may be some other factors not mentioned…</w:t>
      </w:r>
    </w:p>
  </w:comment>
  <w:comment w:id="3" w:author="Yoon, Sheena" w:date="2017-09-18T11:43:00Z" w:initials="YS">
    <w:p w14:paraId="0762D5D0" w14:textId="2E5A123A" w:rsidR="00DF1BA7" w:rsidRDefault="00DF1BA7">
      <w:pPr>
        <w:pStyle w:val="CommentText"/>
      </w:pPr>
      <w:r>
        <w:rPr>
          <w:rStyle w:val="CommentReference"/>
        </w:rPr>
        <w:annotationRef/>
      </w:r>
      <w:r>
        <w:t xml:space="preserve">It is specific to 3 fundamental drivers, as it follows in the rest of the text. </w:t>
      </w:r>
    </w:p>
  </w:comment>
  <w:comment w:id="4" w:author="Dawn Holland [2]" w:date="2017-09-16T08:52:00Z" w:initials="DH">
    <w:p w14:paraId="743EDD28" w14:textId="771B7B1F" w:rsidR="00E207CC" w:rsidRDefault="00E207CC">
      <w:pPr>
        <w:pStyle w:val="CommentText"/>
      </w:pPr>
      <w:r>
        <w:rPr>
          <w:rStyle w:val="CommentReference"/>
        </w:rPr>
        <w:annotationRef/>
      </w:r>
      <w:proofErr w:type="gramStart"/>
      <w:r>
        <w:t>suggest</w:t>
      </w:r>
      <w:proofErr w:type="gramEnd"/>
      <w:r>
        <w:t xml:space="preserve"> moving this above</w:t>
      </w:r>
    </w:p>
  </w:comment>
  <w:comment w:id="5" w:author="Dawn Holland [2]" w:date="2017-09-16T08:53:00Z" w:initials="DH">
    <w:p w14:paraId="744F58A8" w14:textId="6EC6AF0A" w:rsidR="00E207CC" w:rsidRDefault="00E207CC">
      <w:pPr>
        <w:pStyle w:val="CommentText"/>
      </w:pPr>
      <w:r>
        <w:rPr>
          <w:rStyle w:val="CommentReference"/>
        </w:rPr>
        <w:annotationRef/>
      </w:r>
      <w:proofErr w:type="gramStart"/>
      <w:r>
        <w:t>reference</w:t>
      </w:r>
      <w:proofErr w:type="gramEnd"/>
      <w:r>
        <w:t xml:space="preserve"> the communique in a footnote if possible</w:t>
      </w:r>
    </w:p>
  </w:comment>
  <w:comment w:id="6" w:author="Dawn Holland [2]" w:date="2017-09-16T09:11:00Z" w:initials="DH">
    <w:p w14:paraId="2E896BFA" w14:textId="44DF086C" w:rsidR="00E207CC" w:rsidRDefault="00E207CC">
      <w:pPr>
        <w:pStyle w:val="CommentText"/>
      </w:pPr>
      <w:r>
        <w:rPr>
          <w:rStyle w:val="CommentReference"/>
        </w:rPr>
        <w:annotationRef/>
      </w:r>
      <w:proofErr w:type="gramStart"/>
      <w:r>
        <w:t>the</w:t>
      </w:r>
      <w:proofErr w:type="gramEnd"/>
      <w:r>
        <w:t xml:space="preserve"> level here is </w:t>
      </w:r>
      <w:r w:rsidR="000A2409">
        <w:t xml:space="preserve">sensitive to various assumptions. I would rather cite it in terms of 2016$ or 2017$ (market exchange rates), which would be “roughly $3 trillion in today’s prices” </w:t>
      </w:r>
    </w:p>
  </w:comment>
  <w:comment w:id="7" w:author="Kühn, Stefan" w:date="2017-10-09T16:58:00Z" w:initials="KS">
    <w:p w14:paraId="1871FD04" w14:textId="7548B1C2" w:rsidR="00674172" w:rsidRDefault="00674172">
      <w:pPr>
        <w:pStyle w:val="CommentText"/>
      </w:pPr>
      <w:r>
        <w:rPr>
          <w:rStyle w:val="CommentReference"/>
        </w:rPr>
        <w:annotationRef/>
      </w:r>
      <w:r w:rsidR="00864DA3">
        <w:t>This is based on real GDP in 2010 prices using PPP exchange rates. Added a footnote.</w:t>
      </w:r>
    </w:p>
  </w:comment>
  <w:comment w:id="12" w:author="Yoon, Sheena" w:date="2017-09-18T11:31:00Z" w:initials="YS">
    <w:p w14:paraId="54A027AA" w14:textId="77777777" w:rsidR="0032336D" w:rsidRDefault="0032336D" w:rsidP="0032336D">
      <w:pPr>
        <w:pStyle w:val="CommentText"/>
      </w:pPr>
      <w:r>
        <w:rPr>
          <w:rStyle w:val="CommentReference"/>
        </w:rPr>
        <w:annotationRef/>
      </w:r>
      <w:r>
        <w:t>Dawn’s comment: “Or the revenue could also be used for many other important things. Suggest moving this to the end of the paragraph, and rephrase to something like: “If a fraction of this additional revenue were directed towards addressing….”</w:t>
      </w:r>
    </w:p>
    <w:p w14:paraId="3836CC7F" w14:textId="78367AB6" w:rsidR="0032336D" w:rsidRDefault="0032336D" w:rsidP="0032336D">
      <w:pPr>
        <w:pStyle w:val="CommentText"/>
      </w:pPr>
      <w:r w:rsidRPr="0032336D">
        <w:t xml:space="preserve">Adding a few specific examples of what kind of approaches and policy measures have worked in certain countries would strengthen the message further. This could be added to the last paragraph, or included here.” </w:t>
      </w:r>
    </w:p>
    <w:p w14:paraId="5D0E8F7A" w14:textId="77777777" w:rsidR="0032336D" w:rsidRDefault="0032336D" w:rsidP="0032336D">
      <w:pPr>
        <w:pStyle w:val="CommentText"/>
      </w:pPr>
    </w:p>
    <w:p w14:paraId="12A322CD" w14:textId="177AC008" w:rsidR="0032336D" w:rsidRPr="006A7CDD" w:rsidRDefault="0032336D" w:rsidP="0032336D">
      <w:pPr>
        <w:pStyle w:val="CommentText"/>
        <w:rPr>
          <w:b/>
        </w:rPr>
      </w:pPr>
      <w:r w:rsidRPr="006A7CDD">
        <w:rPr>
          <w:b/>
        </w:rPr>
        <w:t xml:space="preserve">Hopefully, this is addressed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DA8AB2" w15:done="0"/>
  <w15:commentEx w15:paraId="0762D5D0" w15:paraIdParent="0ADA8AB2" w15:done="0"/>
  <w15:commentEx w15:paraId="743EDD28" w15:done="1"/>
  <w15:commentEx w15:paraId="744F58A8" w15:done="1"/>
  <w15:commentEx w15:paraId="2E896BFA" w15:done="0"/>
  <w15:commentEx w15:paraId="1871FD04" w15:paraIdParent="2E896BFA" w15:done="0"/>
  <w15:commentEx w15:paraId="12A322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333AE" w14:textId="77777777" w:rsidR="008E401C" w:rsidRDefault="008E401C" w:rsidP="00507626">
      <w:pPr>
        <w:spacing w:after="0" w:line="240" w:lineRule="auto"/>
      </w:pPr>
      <w:r>
        <w:separator/>
      </w:r>
    </w:p>
  </w:endnote>
  <w:endnote w:type="continuationSeparator" w:id="0">
    <w:p w14:paraId="4475DAF2" w14:textId="77777777" w:rsidR="008E401C" w:rsidRDefault="008E401C" w:rsidP="0050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F9B0E" w14:textId="77777777" w:rsidR="008E401C" w:rsidRDefault="008E401C" w:rsidP="00507626">
      <w:pPr>
        <w:spacing w:after="0" w:line="240" w:lineRule="auto"/>
      </w:pPr>
      <w:r>
        <w:separator/>
      </w:r>
    </w:p>
  </w:footnote>
  <w:footnote w:type="continuationSeparator" w:id="0">
    <w:p w14:paraId="4C6FC310" w14:textId="77777777" w:rsidR="008E401C" w:rsidRDefault="008E401C" w:rsidP="00507626">
      <w:pPr>
        <w:spacing w:after="0" w:line="240" w:lineRule="auto"/>
      </w:pPr>
      <w:r>
        <w:continuationSeparator/>
      </w:r>
    </w:p>
  </w:footnote>
  <w:footnote w:id="1">
    <w:p w14:paraId="296227BC" w14:textId="62B08CC7" w:rsidR="00674172" w:rsidRPr="00674172" w:rsidRDefault="00674172">
      <w:pPr>
        <w:pStyle w:val="FootnoteText"/>
      </w:pPr>
      <w:r>
        <w:rPr>
          <w:rStyle w:val="FootnoteReference"/>
        </w:rPr>
        <w:footnoteRef/>
      </w:r>
      <w:r>
        <w:t xml:space="preserve"> </w:t>
      </w:r>
      <w:r w:rsidRPr="00674172">
        <w:t>In 2010 US</w:t>
      </w:r>
      <w:r w:rsidR="00864DA3">
        <w:t>$</w:t>
      </w:r>
      <w:r w:rsidRPr="00674172">
        <w:t>, using PPP exchange rates.</w:t>
      </w:r>
    </w:p>
  </w:footnote>
  <w:footnote w:id="2">
    <w:p w14:paraId="244CB95B" w14:textId="7371815F" w:rsidR="00864DA3" w:rsidRPr="00674172" w:rsidRDefault="00864DA3" w:rsidP="00864DA3">
      <w:pPr>
        <w:pStyle w:val="FootnoteText"/>
      </w:pPr>
      <w:r>
        <w:rPr>
          <w:rStyle w:val="FootnoteReference"/>
        </w:rPr>
        <w:footnoteRef/>
      </w:r>
      <w:r>
        <w:t xml:space="preserve"> </w:t>
      </w:r>
      <w:r>
        <w:t xml:space="preserve">In 2010 </w:t>
      </w:r>
      <w:r w:rsidRPr="00674172">
        <w:t>US</w:t>
      </w:r>
      <w:r>
        <w:t>$</w:t>
      </w:r>
      <w:r w:rsidRPr="00674172">
        <w:t>, using PPP exchange rates.</w:t>
      </w:r>
      <w:r>
        <w:t xml:space="preserve"> (note: this could also be footnote 1)</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 Sheena">
    <w15:presenceInfo w15:providerId="AD" w15:userId="S-1-5-21-525788414-1921020387-24915789-43913"/>
  </w15:person>
  <w15:person w15:author="Dawn Holland">
    <w15:presenceInfo w15:providerId="None" w15:userId="Dawn Holland"/>
  </w15:person>
  <w15:person w15:author="Dawn Holland [2]">
    <w15:presenceInfo w15:providerId="Windows Live" w15:userId="ec2b49119b59b183"/>
  </w15:person>
  <w15:person w15:author="Kühn, Stefan">
    <w15:presenceInfo w15:providerId="AD" w15:userId="S-1-5-21-525788414-1921020387-24915789-15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3"/>
    <w:rsid w:val="00043386"/>
    <w:rsid w:val="0009621A"/>
    <w:rsid w:val="000A2409"/>
    <w:rsid w:val="000B3305"/>
    <w:rsid w:val="000C4A62"/>
    <w:rsid w:val="000F136F"/>
    <w:rsid w:val="00162114"/>
    <w:rsid w:val="001B3009"/>
    <w:rsid w:val="001C485C"/>
    <w:rsid w:val="00214BA7"/>
    <w:rsid w:val="00243229"/>
    <w:rsid w:val="002432F1"/>
    <w:rsid w:val="00250744"/>
    <w:rsid w:val="00250929"/>
    <w:rsid w:val="002B0DE8"/>
    <w:rsid w:val="003028ED"/>
    <w:rsid w:val="0032336D"/>
    <w:rsid w:val="00366B49"/>
    <w:rsid w:val="00395B22"/>
    <w:rsid w:val="003A5776"/>
    <w:rsid w:val="00444793"/>
    <w:rsid w:val="00463365"/>
    <w:rsid w:val="004A0E31"/>
    <w:rsid w:val="004A7A04"/>
    <w:rsid w:val="004F2F6F"/>
    <w:rsid w:val="00507626"/>
    <w:rsid w:val="00526833"/>
    <w:rsid w:val="00570BB2"/>
    <w:rsid w:val="005E6C33"/>
    <w:rsid w:val="005F0E91"/>
    <w:rsid w:val="005F5D19"/>
    <w:rsid w:val="00627F95"/>
    <w:rsid w:val="0063082F"/>
    <w:rsid w:val="006409BB"/>
    <w:rsid w:val="00644916"/>
    <w:rsid w:val="00647175"/>
    <w:rsid w:val="00674172"/>
    <w:rsid w:val="0068426E"/>
    <w:rsid w:val="006950D0"/>
    <w:rsid w:val="00695E4C"/>
    <w:rsid w:val="00697652"/>
    <w:rsid w:val="006A6D23"/>
    <w:rsid w:val="006A7CDD"/>
    <w:rsid w:val="006F360C"/>
    <w:rsid w:val="00701422"/>
    <w:rsid w:val="00730FF2"/>
    <w:rsid w:val="00742F76"/>
    <w:rsid w:val="00747EC9"/>
    <w:rsid w:val="00753BFA"/>
    <w:rsid w:val="007619E0"/>
    <w:rsid w:val="00762608"/>
    <w:rsid w:val="00765369"/>
    <w:rsid w:val="007803BF"/>
    <w:rsid w:val="00791FE4"/>
    <w:rsid w:val="0079741C"/>
    <w:rsid w:val="007A01FF"/>
    <w:rsid w:val="007A1532"/>
    <w:rsid w:val="007D3887"/>
    <w:rsid w:val="00801ACE"/>
    <w:rsid w:val="00860219"/>
    <w:rsid w:val="00864DA3"/>
    <w:rsid w:val="008A5673"/>
    <w:rsid w:val="008C69B5"/>
    <w:rsid w:val="008E401C"/>
    <w:rsid w:val="00957DAC"/>
    <w:rsid w:val="00975B24"/>
    <w:rsid w:val="009B7A38"/>
    <w:rsid w:val="009D29AD"/>
    <w:rsid w:val="00A204AB"/>
    <w:rsid w:val="00A35188"/>
    <w:rsid w:val="00A67D5D"/>
    <w:rsid w:val="00A94BFE"/>
    <w:rsid w:val="00AC3F18"/>
    <w:rsid w:val="00AC6945"/>
    <w:rsid w:val="00AE3EE3"/>
    <w:rsid w:val="00B10635"/>
    <w:rsid w:val="00B160F0"/>
    <w:rsid w:val="00B44D29"/>
    <w:rsid w:val="00B6674C"/>
    <w:rsid w:val="00B668EE"/>
    <w:rsid w:val="00B85412"/>
    <w:rsid w:val="00BD0D6E"/>
    <w:rsid w:val="00C03D95"/>
    <w:rsid w:val="00C24E86"/>
    <w:rsid w:val="00C273C2"/>
    <w:rsid w:val="00C77705"/>
    <w:rsid w:val="00C84976"/>
    <w:rsid w:val="00CB3F95"/>
    <w:rsid w:val="00CD317F"/>
    <w:rsid w:val="00D7478D"/>
    <w:rsid w:val="00D96630"/>
    <w:rsid w:val="00DB3682"/>
    <w:rsid w:val="00DF1BA7"/>
    <w:rsid w:val="00E0303A"/>
    <w:rsid w:val="00E207CC"/>
    <w:rsid w:val="00E65EB4"/>
    <w:rsid w:val="00E75A74"/>
    <w:rsid w:val="00F106D8"/>
    <w:rsid w:val="00FA0F5A"/>
    <w:rsid w:val="00FC5F2C"/>
    <w:rsid w:val="00FD26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F4AC3"/>
  <w15:chartTrackingRefBased/>
  <w15:docId w15:val="{A92748F9-52F7-4C12-BC19-7DA61F9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360C"/>
    <w:rPr>
      <w:sz w:val="16"/>
      <w:szCs w:val="16"/>
    </w:rPr>
  </w:style>
  <w:style w:type="paragraph" w:styleId="CommentText">
    <w:name w:val="annotation text"/>
    <w:basedOn w:val="Normal"/>
    <w:link w:val="CommentTextChar"/>
    <w:uiPriority w:val="99"/>
    <w:semiHidden/>
    <w:unhideWhenUsed/>
    <w:rsid w:val="006F360C"/>
    <w:pPr>
      <w:spacing w:line="240" w:lineRule="auto"/>
    </w:pPr>
    <w:rPr>
      <w:sz w:val="20"/>
      <w:szCs w:val="20"/>
    </w:rPr>
  </w:style>
  <w:style w:type="character" w:customStyle="1" w:styleId="CommentTextChar">
    <w:name w:val="Comment Text Char"/>
    <w:basedOn w:val="DefaultParagraphFont"/>
    <w:link w:val="CommentText"/>
    <w:uiPriority w:val="99"/>
    <w:semiHidden/>
    <w:rsid w:val="006F360C"/>
    <w:rPr>
      <w:sz w:val="20"/>
      <w:szCs w:val="20"/>
    </w:rPr>
  </w:style>
  <w:style w:type="paragraph" w:styleId="CommentSubject">
    <w:name w:val="annotation subject"/>
    <w:basedOn w:val="CommentText"/>
    <w:next w:val="CommentText"/>
    <w:link w:val="CommentSubjectChar"/>
    <w:uiPriority w:val="99"/>
    <w:semiHidden/>
    <w:unhideWhenUsed/>
    <w:rsid w:val="006F360C"/>
    <w:rPr>
      <w:b/>
      <w:bCs/>
    </w:rPr>
  </w:style>
  <w:style w:type="character" w:customStyle="1" w:styleId="CommentSubjectChar">
    <w:name w:val="Comment Subject Char"/>
    <w:basedOn w:val="CommentTextChar"/>
    <w:link w:val="CommentSubject"/>
    <w:uiPriority w:val="99"/>
    <w:semiHidden/>
    <w:rsid w:val="006F360C"/>
    <w:rPr>
      <w:b/>
      <w:bCs/>
      <w:sz w:val="20"/>
      <w:szCs w:val="20"/>
    </w:rPr>
  </w:style>
  <w:style w:type="paragraph" w:styleId="BalloonText">
    <w:name w:val="Balloon Text"/>
    <w:basedOn w:val="Normal"/>
    <w:link w:val="BalloonTextChar"/>
    <w:uiPriority w:val="99"/>
    <w:semiHidden/>
    <w:unhideWhenUsed/>
    <w:rsid w:val="006F3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0C"/>
    <w:rPr>
      <w:rFonts w:ascii="Segoe UI" w:hAnsi="Segoe UI" w:cs="Segoe UI"/>
      <w:sz w:val="18"/>
      <w:szCs w:val="18"/>
    </w:rPr>
  </w:style>
  <w:style w:type="paragraph" w:styleId="Revision">
    <w:name w:val="Revision"/>
    <w:hidden/>
    <w:uiPriority w:val="99"/>
    <w:semiHidden/>
    <w:rsid w:val="00B85412"/>
    <w:pPr>
      <w:spacing w:after="0" w:line="240" w:lineRule="auto"/>
    </w:pPr>
  </w:style>
  <w:style w:type="paragraph" w:styleId="Header">
    <w:name w:val="header"/>
    <w:basedOn w:val="Normal"/>
    <w:link w:val="HeaderChar"/>
    <w:uiPriority w:val="99"/>
    <w:unhideWhenUsed/>
    <w:rsid w:val="00507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626"/>
  </w:style>
  <w:style w:type="paragraph" w:styleId="Footer">
    <w:name w:val="footer"/>
    <w:basedOn w:val="Normal"/>
    <w:link w:val="FooterChar"/>
    <w:uiPriority w:val="99"/>
    <w:unhideWhenUsed/>
    <w:rsid w:val="00507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626"/>
  </w:style>
  <w:style w:type="character" w:styleId="Hyperlink">
    <w:name w:val="Hyperlink"/>
    <w:basedOn w:val="DefaultParagraphFont"/>
    <w:uiPriority w:val="99"/>
    <w:unhideWhenUsed/>
    <w:rsid w:val="00CD317F"/>
    <w:rPr>
      <w:color w:val="0563C1" w:themeColor="hyperlink"/>
      <w:u w:val="single"/>
    </w:rPr>
  </w:style>
  <w:style w:type="paragraph" w:styleId="FootnoteText">
    <w:name w:val="footnote text"/>
    <w:basedOn w:val="Normal"/>
    <w:link w:val="FootnoteTextChar"/>
    <w:uiPriority w:val="99"/>
    <w:semiHidden/>
    <w:unhideWhenUsed/>
    <w:rsid w:val="006741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72"/>
    <w:rPr>
      <w:sz w:val="20"/>
      <w:szCs w:val="20"/>
    </w:rPr>
  </w:style>
  <w:style w:type="character" w:styleId="FootnoteReference">
    <w:name w:val="footnote reference"/>
    <w:basedOn w:val="DefaultParagraphFont"/>
    <w:uiPriority w:val="99"/>
    <w:semiHidden/>
    <w:unhideWhenUsed/>
    <w:rsid w:val="00674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88807">
      <w:bodyDiv w:val="1"/>
      <w:marLeft w:val="0"/>
      <w:marRight w:val="0"/>
      <w:marTop w:val="0"/>
      <w:marBottom w:val="0"/>
      <w:divBdr>
        <w:top w:val="none" w:sz="0" w:space="0" w:color="auto"/>
        <w:left w:val="none" w:sz="0" w:space="0" w:color="auto"/>
        <w:bottom w:val="none" w:sz="0" w:space="0" w:color="auto"/>
        <w:right w:val="none" w:sz="0" w:space="0" w:color="auto"/>
      </w:divBdr>
    </w:div>
    <w:div w:id="18059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D820-E514-4017-8AB5-E1E628B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Kuhn, Stefan</cp:lastModifiedBy>
  <cp:revision>24</cp:revision>
  <dcterms:created xsi:type="dcterms:W3CDTF">2017-09-18T08:12:00Z</dcterms:created>
  <dcterms:modified xsi:type="dcterms:W3CDTF">2017-10-09T15:02:00Z</dcterms:modified>
</cp:coreProperties>
</file>
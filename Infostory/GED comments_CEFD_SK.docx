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190AAF" w14:textId="77777777" w:rsidR="00C530FB" w:rsidRDefault="005A7899">
      <w:pPr>
        <w:pStyle w:val="Heading2"/>
        <w:ind w:left="360"/>
      </w:pPr>
      <w:bookmarkStart w:id="0" w:name="_jijf76bzcvwn" w:colFirst="0" w:colLast="0"/>
      <w:bookmarkEnd w:id="0"/>
      <w:r>
        <w:t>Comments</w:t>
      </w:r>
    </w:p>
    <w:p w14:paraId="35BBA6CE" w14:textId="77777777" w:rsidR="00C530FB" w:rsidRDefault="005A7899">
      <w:pPr>
        <w:ind w:left="360"/>
        <w:rPr>
          <w:color w:val="1F497D"/>
        </w:rPr>
      </w:pPr>
      <w:r>
        <w:rPr>
          <w:color w:val="1F497D"/>
        </w:rPr>
        <w:t>-</w:t>
      </w:r>
      <w:r>
        <w:rPr>
          <w:color w:val="1F497D"/>
          <w:sz w:val="14"/>
          <w:szCs w:val="14"/>
        </w:rPr>
        <w:t xml:space="preserve">          </w:t>
      </w:r>
      <w:r>
        <w:rPr>
          <w:color w:val="1F497D"/>
        </w:rPr>
        <w:t>Language is problematic, and in subtle ways. In particular:</w:t>
      </w:r>
    </w:p>
    <w:p w14:paraId="7AFAEE65" w14:textId="77777777" w:rsidR="00C530FB" w:rsidRDefault="005A7899">
      <w:pPr>
        <w:ind w:left="1800" w:hanging="360"/>
        <w:rPr>
          <w:color w:val="1F497D"/>
        </w:rPr>
      </w:pPr>
      <w:proofErr w:type="gramStart"/>
      <w:r>
        <w:rPr>
          <w:rFonts w:ascii="Courier New" w:eastAsia="Courier New" w:hAnsi="Courier New" w:cs="Courier New"/>
          <w:color w:val="1F497D"/>
        </w:rPr>
        <w:t>o</w:t>
      </w:r>
      <w:proofErr w:type="gramEnd"/>
      <w:r>
        <w:rPr>
          <w:rFonts w:ascii="Times New Roman" w:eastAsia="Times New Roman" w:hAnsi="Times New Roman" w:cs="Times New Roman"/>
          <w:color w:val="1F497D"/>
          <w:sz w:val="14"/>
          <w:szCs w:val="14"/>
        </w:rPr>
        <w:t xml:space="preserve">   </w:t>
      </w:r>
      <w:r>
        <w:rPr>
          <w:color w:val="1F497D"/>
        </w:rPr>
        <w:t>“</w:t>
      </w:r>
      <w:r>
        <w:rPr>
          <w:color w:val="2E2D29"/>
          <w:sz w:val="26"/>
          <w:szCs w:val="26"/>
        </w:rPr>
        <w:t xml:space="preserve">persistent gender gaps pose a big problem for the global community.” </w:t>
      </w:r>
      <w:r>
        <w:rPr>
          <w:color w:val="1F497D"/>
        </w:rPr>
        <w:t>: they are a reason to worry and a social justice issue. The language of W@W can be brought in. Written like this, there are “women” and there is “the global community” who has a problem. Instead, it’s women who have problems.</w:t>
      </w:r>
    </w:p>
    <w:p w14:paraId="0798966D" w14:textId="77777777" w:rsidR="00C530FB" w:rsidRDefault="005A7899">
      <w:pPr>
        <w:ind w:left="360"/>
        <w:rPr>
          <w:color w:val="1F497D"/>
        </w:rPr>
      </w:pPr>
      <w:r>
        <w:rPr>
          <w:color w:val="1F497D"/>
        </w:rPr>
        <w:t xml:space="preserve"> </w:t>
      </w:r>
    </w:p>
    <w:p w14:paraId="03CF7F49" w14:textId="77777777" w:rsidR="00C530FB" w:rsidRDefault="005A7899">
      <w:pPr>
        <w:ind w:left="1800" w:hanging="360"/>
        <w:rPr>
          <w:color w:val="1F497D"/>
        </w:rPr>
      </w:pPr>
      <w:proofErr w:type="gramStart"/>
      <w:r>
        <w:rPr>
          <w:rFonts w:ascii="Courier New" w:eastAsia="Courier New" w:hAnsi="Courier New" w:cs="Courier New"/>
          <w:color w:val="1F497D"/>
        </w:rPr>
        <w:t>o</w:t>
      </w:r>
      <w:proofErr w:type="gramEnd"/>
      <w:r>
        <w:rPr>
          <w:rFonts w:ascii="Times New Roman" w:eastAsia="Times New Roman" w:hAnsi="Times New Roman" w:cs="Times New Roman"/>
          <w:color w:val="1F497D"/>
          <w:sz w:val="14"/>
          <w:szCs w:val="14"/>
        </w:rPr>
        <w:t xml:space="preserve">   </w:t>
      </w:r>
      <w:r>
        <w:rPr>
          <w:color w:val="2E2D29"/>
          <w:sz w:val="26"/>
          <w:szCs w:val="26"/>
        </w:rPr>
        <w:t>gender is a major determinant of vulnerability.</w:t>
      </w:r>
      <w:r>
        <w:rPr>
          <w:color w:val="1F497D"/>
        </w:rPr>
        <w:t xml:space="preserve"> : </w:t>
      </w:r>
      <w:proofErr w:type="gramStart"/>
      <w:r>
        <w:rPr>
          <w:color w:val="1F497D"/>
        </w:rPr>
        <w:t>this</w:t>
      </w:r>
      <w:proofErr w:type="gramEnd"/>
      <w:r>
        <w:rPr>
          <w:color w:val="1F497D"/>
        </w:rPr>
        <w:t xml:space="preserve"> is equivalent to saying that a dark </w:t>
      </w:r>
      <w:proofErr w:type="spellStart"/>
      <w:r>
        <w:rPr>
          <w:color w:val="1F497D"/>
        </w:rPr>
        <w:t>colour</w:t>
      </w:r>
      <w:proofErr w:type="spellEnd"/>
      <w:r>
        <w:rPr>
          <w:color w:val="1F497D"/>
        </w:rPr>
        <w:t xml:space="preserve"> of skin is a determinant of poverty, or disability a determinant of low LFP. It is women who are overrepresented in vulnerable jobs, but not their fault!</w:t>
      </w:r>
    </w:p>
    <w:p w14:paraId="4A52C306" w14:textId="77777777" w:rsidR="00C530FB" w:rsidRDefault="005A7899">
      <w:pPr>
        <w:ind w:left="360"/>
        <w:rPr>
          <w:color w:val="1F497D"/>
        </w:rPr>
      </w:pPr>
      <w:r>
        <w:rPr>
          <w:color w:val="1F497D"/>
        </w:rPr>
        <w:t xml:space="preserve"> </w:t>
      </w:r>
    </w:p>
    <w:p w14:paraId="64109D29" w14:textId="77777777" w:rsidR="00C530FB" w:rsidRDefault="005A7899">
      <w:pPr>
        <w:ind w:left="1800" w:hanging="360"/>
        <w:rPr>
          <w:color w:val="1F497D"/>
        </w:rPr>
      </w:pPr>
      <w:proofErr w:type="gramStart"/>
      <w:r>
        <w:rPr>
          <w:rFonts w:ascii="Courier New" w:eastAsia="Courier New" w:hAnsi="Courier New" w:cs="Courier New"/>
          <w:color w:val="1F497D"/>
        </w:rPr>
        <w:t>o</w:t>
      </w:r>
      <w:proofErr w:type="gramEnd"/>
      <w:r>
        <w:rPr>
          <w:rFonts w:ascii="Times New Roman" w:eastAsia="Times New Roman" w:hAnsi="Times New Roman" w:cs="Times New Roman"/>
          <w:color w:val="1F497D"/>
          <w:sz w:val="14"/>
          <w:szCs w:val="14"/>
        </w:rPr>
        <w:t xml:space="preserve">   </w:t>
      </w:r>
      <w:r>
        <w:rPr>
          <w:color w:val="1F497D"/>
        </w:rPr>
        <w:t>Same in Marital status as “persistent barrier”. What are women supposed to do, not marry? See our suggestion below.</w:t>
      </w:r>
    </w:p>
    <w:p w14:paraId="6C6A21E2" w14:textId="77777777" w:rsidR="00C530FB" w:rsidRDefault="005A7899">
      <w:pPr>
        <w:ind w:left="360"/>
        <w:rPr>
          <w:color w:val="1F497D"/>
        </w:rPr>
      </w:pPr>
      <w:r>
        <w:rPr>
          <w:color w:val="1F497D"/>
        </w:rPr>
        <w:t xml:space="preserve"> </w:t>
      </w:r>
    </w:p>
    <w:p w14:paraId="3EA2BBD6" w14:textId="77777777" w:rsidR="00C530FB" w:rsidRDefault="005A7899">
      <w:pPr>
        <w:ind w:left="360"/>
        <w:rPr>
          <w:color w:val="1F497D"/>
        </w:rPr>
      </w:pPr>
      <w:r>
        <w:rPr>
          <w:color w:val="1F497D"/>
        </w:rPr>
        <w:t>-</w:t>
      </w:r>
      <w:r>
        <w:rPr>
          <w:color w:val="1F497D"/>
          <w:sz w:val="14"/>
          <w:szCs w:val="14"/>
        </w:rPr>
        <w:t xml:space="preserve">          </w:t>
      </w:r>
      <w:r>
        <w:rPr>
          <w:color w:val="1F497D"/>
        </w:rPr>
        <w:t>Rename the slide “Persistent barriers” and use the Gallup terminology of “Challenges of women in paid jobs” (pp. 42-43 or 45 of ILO-Gallup Report), and then make the summary and rankings by region.</w:t>
      </w:r>
    </w:p>
    <w:p w14:paraId="040CC767" w14:textId="77777777" w:rsidR="00C530FB" w:rsidRDefault="005A7899">
      <w:pPr>
        <w:ind w:left="360"/>
        <w:rPr>
          <w:color w:val="1F497D"/>
        </w:rPr>
      </w:pPr>
      <w:r>
        <w:rPr>
          <w:color w:val="1F497D"/>
        </w:rPr>
        <w:t xml:space="preserve"> </w:t>
      </w:r>
    </w:p>
    <w:p w14:paraId="794A78E8" w14:textId="77777777" w:rsidR="00C530FB" w:rsidRDefault="005A7899">
      <w:pPr>
        <w:ind w:left="360"/>
        <w:rPr>
          <w:color w:val="1F497D"/>
        </w:rPr>
      </w:pPr>
      <w:r>
        <w:rPr>
          <w:color w:val="1F497D"/>
        </w:rPr>
        <w:t>-</w:t>
      </w:r>
      <w:r>
        <w:rPr>
          <w:color w:val="1F497D"/>
          <w:sz w:val="14"/>
          <w:szCs w:val="14"/>
        </w:rPr>
        <w:t xml:space="preserve">          </w:t>
      </w:r>
      <w:r>
        <w:rPr>
          <w:color w:val="1F497D"/>
        </w:rPr>
        <w:t>Under bridging the gap, promote work-family balance, replace “parental protection” with “maternity protection and paid paternity and parental leave”.</w:t>
      </w:r>
    </w:p>
    <w:p w14:paraId="390D48DA" w14:textId="77777777" w:rsidR="00C530FB" w:rsidRDefault="00C530FB"/>
    <w:p w14:paraId="4DB0B4AD" w14:textId="77777777" w:rsidR="00C530FB" w:rsidRDefault="00C530FB"/>
    <w:p w14:paraId="0F1036C1" w14:textId="77777777" w:rsidR="00C530FB" w:rsidRDefault="005A7899">
      <w:pPr>
        <w:pStyle w:val="Heading2"/>
      </w:pPr>
      <w:bookmarkStart w:id="1" w:name="_2ojku36e9tkg" w:colFirst="0" w:colLast="0"/>
      <w:bookmarkEnd w:id="1"/>
      <w:r>
        <w:t>#Intro</w:t>
      </w:r>
    </w:p>
    <w:p w14:paraId="7C113EC9" w14:textId="77777777" w:rsidR="00C530FB" w:rsidRDefault="005A7899">
      <w:r>
        <w:t>Around the world, finding a job is much tougher for women than it is for men. When women are employed, they tend to work in low-quality jobs in vulnerable conditions, and there is little improvement forecast in the near future.</w:t>
      </w:r>
      <w:r>
        <w:br/>
        <w:t xml:space="preserve">Explore this </w:t>
      </w:r>
      <w:proofErr w:type="spellStart"/>
      <w:r>
        <w:t>InfoStory</w:t>
      </w:r>
      <w:proofErr w:type="spellEnd"/>
      <w:r>
        <w:t xml:space="preserve"> to get the data behind the trends and learn more about the different barriers holding women back from decent work.</w:t>
      </w:r>
    </w:p>
    <w:p w14:paraId="3CA29975" w14:textId="77777777" w:rsidR="00C530FB" w:rsidRDefault="00C530FB"/>
    <w:p w14:paraId="44E601D5" w14:textId="77777777" w:rsidR="00C530FB" w:rsidRDefault="005A7899">
      <w:pPr>
        <w:pStyle w:val="Heading2"/>
      </w:pPr>
      <w:bookmarkStart w:id="2" w:name="_hdu6zwnzzzhy" w:colFirst="0" w:colLast="0"/>
      <w:bookmarkEnd w:id="2"/>
      <w:r>
        <w:t>#Unemployed or vulnerable</w:t>
      </w:r>
    </w:p>
    <w:p w14:paraId="46E12A89" w14:textId="77777777" w:rsidR="00C530FB" w:rsidRDefault="005A7899">
      <w:r>
        <w:t>Women who want to work have a harder time finding a job than men. This problem is particularly marked in Northern Africa and the Arab States, where unemployment rates for women exceed 20%.</w:t>
      </w:r>
    </w:p>
    <w:p w14:paraId="61599110" w14:textId="77777777" w:rsidR="002B5119" w:rsidRDefault="002B5119"/>
    <w:p w14:paraId="0C1B9272" w14:textId="18CDC5EE" w:rsidR="002B5119" w:rsidRPr="002B5119" w:rsidRDefault="002B5119" w:rsidP="002B5119">
      <w:pPr>
        <w:rPr>
          <w:i/>
        </w:rPr>
      </w:pPr>
      <w:commentRangeStart w:id="3"/>
      <w:commentRangeStart w:id="4"/>
      <w:r w:rsidRPr="002B5119">
        <w:rPr>
          <w:i/>
        </w:rPr>
        <w:t>Option 1</w:t>
      </w:r>
    </w:p>
    <w:p w14:paraId="441EFC3D" w14:textId="338FB046" w:rsidR="002B5119" w:rsidRPr="002B5119" w:rsidRDefault="002B5119" w:rsidP="002B5119">
      <w:pPr>
        <w:rPr>
          <w:i/>
        </w:rPr>
      </w:pPr>
      <w:del w:id="5" w:author="Kühn, Stefan" w:date="2017-12-18T13:17:00Z">
        <w:r w:rsidDel="00B73C2F">
          <w:delText xml:space="preserve">When women do find employment, they are less likely to get stable paid jobs than their male counterparts. </w:delText>
        </w:r>
      </w:del>
      <w:r>
        <w:t>Vulnerable employment is widespread for both women and men, but they tend to be overrepresented in certain types of vulnerable jobs: men are more likely to be working on their own-account while women are more likely to be helping out in their relatives’ businesses.</w:t>
      </w:r>
    </w:p>
    <w:p w14:paraId="4F781608" w14:textId="66B405CA" w:rsidR="002B5119" w:rsidRDefault="002B5119">
      <w:pPr>
        <w:rPr>
          <w:i/>
        </w:rPr>
      </w:pPr>
      <w:r w:rsidRPr="002B5119">
        <w:rPr>
          <w:i/>
        </w:rPr>
        <w:lastRenderedPageBreak/>
        <w:t>Option 2</w:t>
      </w:r>
    </w:p>
    <w:p w14:paraId="27E97ACB" w14:textId="77777777" w:rsidR="002B5119" w:rsidRDefault="002B5119">
      <w:r w:rsidRPr="002B5119">
        <w:t xml:space="preserve">Women and men are affected differently by economic necessity: men are more likely to be working on their own-account while women are more likely to be helping out in their relatives’ businesses. </w:t>
      </w:r>
    </w:p>
    <w:p w14:paraId="1DEA104B" w14:textId="77777777" w:rsidR="002B5119" w:rsidRDefault="002B5119"/>
    <w:p w14:paraId="3BEBC10D" w14:textId="5E59E2D1" w:rsidR="002B5119" w:rsidRPr="002B5119" w:rsidRDefault="002B5119">
      <w:pPr>
        <w:rPr>
          <w:i/>
        </w:rPr>
      </w:pPr>
      <w:r w:rsidRPr="002B5119">
        <w:rPr>
          <w:i/>
        </w:rPr>
        <w:t>Option 3</w:t>
      </w:r>
    </w:p>
    <w:p w14:paraId="377FC66B" w14:textId="2115ED11" w:rsidR="002B5119" w:rsidRDefault="002B5119">
      <w:r w:rsidRPr="002B5119">
        <w:t>When women do find employment, they are less likely to get stable paid jobs than their male counterparts. Vulnerable employment is widespread for both women and men in developing and emerging countries. However, women are more likely to be working helping in family businesses, while men more often work on their own account.</w:t>
      </w:r>
      <w:commentRangeEnd w:id="3"/>
      <w:r>
        <w:rPr>
          <w:rStyle w:val="CommentReference"/>
        </w:rPr>
        <w:commentReference w:id="3"/>
      </w:r>
      <w:commentRangeEnd w:id="4"/>
      <w:r w:rsidR="00B73C2F">
        <w:rPr>
          <w:rStyle w:val="CommentReference"/>
        </w:rPr>
        <w:commentReference w:id="4"/>
      </w:r>
    </w:p>
    <w:p w14:paraId="232BACB5" w14:textId="77777777" w:rsidR="00C530FB" w:rsidRDefault="00C530FB"/>
    <w:p w14:paraId="5D8D6D33" w14:textId="77777777" w:rsidR="00C530FB" w:rsidRDefault="005A7899">
      <w:pPr>
        <w:pStyle w:val="Heading2"/>
      </w:pPr>
      <w:bookmarkStart w:id="6" w:name="_o5o2uxcz9aib" w:colFirst="0" w:colLast="0"/>
      <w:bookmarkEnd w:id="6"/>
      <w:r>
        <w:t>#Persistent challenges</w:t>
      </w:r>
    </w:p>
    <w:p w14:paraId="15A32861" w14:textId="77777777" w:rsidR="00C530FB" w:rsidRDefault="005A7899">
      <w:pPr>
        <w:numPr>
          <w:ilvl w:val="0"/>
          <w:numId w:val="1"/>
        </w:numPr>
        <w:contextualSpacing/>
      </w:pPr>
      <w:r>
        <w:t>Work-family balance</w:t>
      </w:r>
    </w:p>
    <w:p w14:paraId="2F50C577" w14:textId="77777777" w:rsidR="00C530FB" w:rsidRDefault="005A7899">
      <w:pPr>
        <w:numPr>
          <w:ilvl w:val="0"/>
          <w:numId w:val="1"/>
        </w:numPr>
        <w:contextualSpacing/>
      </w:pPr>
      <w:commentRangeStart w:id="7"/>
      <w:commentRangeStart w:id="8"/>
      <w:r>
        <w:t xml:space="preserve">Gender roles </w:t>
      </w:r>
      <w:commentRangeEnd w:id="7"/>
      <w:r w:rsidR="002B5119">
        <w:rPr>
          <w:rStyle w:val="CommentReference"/>
        </w:rPr>
        <w:commentReference w:id="7"/>
      </w:r>
      <w:commentRangeEnd w:id="8"/>
      <w:r w:rsidR="00B73C2F">
        <w:rPr>
          <w:rStyle w:val="CommentReference"/>
        </w:rPr>
        <w:commentReference w:id="8"/>
      </w:r>
    </w:p>
    <w:p w14:paraId="48B430DC" w14:textId="77777777" w:rsidR="00C530FB" w:rsidRDefault="005A7899">
      <w:pPr>
        <w:rPr>
          <w:ins w:id="10" w:author="Fernanda Dutra" w:date="2017-12-15T09:44:00Z"/>
        </w:rPr>
      </w:pPr>
      <w:r>
        <w:t xml:space="preserve">In developed and emerging economies, women who have a spouse or a partner are less likely to be employed in a paid job or actively looking for one. </w:t>
      </w:r>
      <w:ins w:id="11" w:author="Edgar, Chris" w:date="2017-12-15T11:25:00Z">
        <w:r w:rsidR="00462E1C">
          <w:t xml:space="preserve">Economic stability from a partner’s income tends to reinforce the “male breadwinner” bias. </w:t>
        </w:r>
      </w:ins>
      <w:r>
        <w:t>In developing countries the reverse is true: economic necessity means that married women are more likely to work.</w:t>
      </w:r>
    </w:p>
    <w:p w14:paraId="43C33E77" w14:textId="77777777" w:rsidR="00C530FB" w:rsidRDefault="005A7899">
      <w:ins w:id="12" w:author="Fernanda Dutra" w:date="2017-12-15T09:44:00Z">
        <w:del w:id="13" w:author="Edgar, Chris" w:date="2017-12-15T11:25:00Z">
          <w:r w:rsidDel="00462E1C">
            <w:delText xml:space="preserve">Economic stability </w:delText>
          </w:r>
        </w:del>
        <w:del w:id="14" w:author="Edgar, Chris" w:date="2017-12-15T11:16:00Z">
          <w:r w:rsidDel="00D568B2">
            <w:delText xml:space="preserve">that comes </w:delText>
          </w:r>
        </w:del>
        <w:del w:id="15" w:author="Edgar, Chris" w:date="2017-12-15T11:25:00Z">
          <w:r w:rsidDel="00462E1C">
            <w:delText>from a partner’s income tends to reinforce the “male breadwinner” bias</w:delText>
          </w:r>
        </w:del>
        <w:del w:id="16" w:author="Edgar, Chris" w:date="2017-12-15T11:17:00Z">
          <w:r w:rsidDel="00D568B2">
            <w:delText>. That is, the fact that the</w:delText>
          </w:r>
        </w:del>
        <w:del w:id="17" w:author="Edgar, Chris" w:date="2017-12-15T11:25:00Z">
          <w:r w:rsidDel="00462E1C">
            <w:delText xml:space="preserve"> male breadwinner is providing household income reduces the economic imperative for a woman to work. </w:delText>
          </w:r>
        </w:del>
      </w:ins>
    </w:p>
    <w:p w14:paraId="34402D34" w14:textId="77777777" w:rsidR="00C530FB" w:rsidRDefault="00C530FB"/>
    <w:p w14:paraId="1D12F2CB" w14:textId="77777777" w:rsidR="00C530FB" w:rsidRDefault="005A7899">
      <w:pPr>
        <w:numPr>
          <w:ilvl w:val="0"/>
          <w:numId w:val="2"/>
        </w:numPr>
        <w:contextualSpacing/>
      </w:pPr>
      <w:r>
        <w:t>Lack of transport</w:t>
      </w:r>
    </w:p>
    <w:p w14:paraId="7AF9137C" w14:textId="77777777" w:rsidR="00C530FB" w:rsidRDefault="005A7899">
      <w:pPr>
        <w:numPr>
          <w:ilvl w:val="0"/>
          <w:numId w:val="2"/>
        </w:numPr>
        <w:contextualSpacing/>
      </w:pPr>
      <w:r>
        <w:t>Lack of affordable care</w:t>
      </w:r>
    </w:p>
    <w:p w14:paraId="406D6FA9" w14:textId="77777777" w:rsidR="00C530FB" w:rsidRDefault="005A7899">
      <w:pPr>
        <w:pStyle w:val="Heading2"/>
      </w:pPr>
      <w:bookmarkStart w:id="18" w:name="_iiuctlffebkh" w:colFirst="0" w:colLast="0"/>
      <w:bookmarkEnd w:id="18"/>
      <w:r>
        <w:t>#</w:t>
      </w:r>
      <w:proofErr w:type="gramStart"/>
      <w:r>
        <w:t>Promote</w:t>
      </w:r>
      <w:proofErr w:type="gramEnd"/>
      <w:r>
        <w:t xml:space="preserve"> work-family balance</w:t>
      </w:r>
    </w:p>
    <w:p w14:paraId="41618AB9" w14:textId="77777777" w:rsidR="00C530FB" w:rsidRDefault="005A7899">
      <w:r>
        <w:t>Many women and men lack access to adequate maternity protection, paid paternity and parental leave and other basic social protection measures. Policy reforms should acknowledge that the bulk of unpaid family and household work is currently performed by women.</w:t>
      </w:r>
    </w:p>
    <w:sectPr w:rsidR="00C530FB">
      <w:pgSz w:w="11906" w:h="16838"/>
      <w:pgMar w:top="1440" w:right="1152" w:bottom="1440" w:left="1152"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Dutra, Fernanda" w:date="2017-12-15T15:39:00Z" w:initials="DF">
    <w:p w14:paraId="32B513C3" w14:textId="79D94B81" w:rsidR="002B5119" w:rsidRDefault="002B5119">
      <w:pPr>
        <w:pStyle w:val="CommentText"/>
      </w:pPr>
      <w:r>
        <w:rPr>
          <w:rStyle w:val="CommentReference"/>
        </w:rPr>
        <w:annotationRef/>
      </w:r>
      <w:r>
        <w:t>We have 3 options for the 2</w:t>
      </w:r>
      <w:r w:rsidRPr="002B5119">
        <w:rPr>
          <w:vertAlign w:val="superscript"/>
        </w:rPr>
        <w:t>nd</w:t>
      </w:r>
      <w:r>
        <w:t xml:space="preserve"> paragraph.</w:t>
      </w:r>
      <w:r>
        <w:br/>
        <w:t>The main issue is that people don’t know that contributing family work and own-account work are types of vulnerable employment.</w:t>
      </w:r>
      <w:r>
        <w:br/>
        <w:t>Please edit these as you see fit or suggest another option?</w:t>
      </w:r>
    </w:p>
  </w:comment>
  <w:comment w:id="4" w:author="Kühn, Stefan" w:date="2017-12-18T13:16:00Z" w:initials="KS">
    <w:p w14:paraId="43AED5A0" w14:textId="7BCF8067" w:rsidR="00B73C2F" w:rsidRDefault="00B73C2F">
      <w:pPr>
        <w:pStyle w:val="CommentText"/>
      </w:pPr>
      <w:r>
        <w:rPr>
          <w:rStyle w:val="CommentReference"/>
        </w:rPr>
        <w:annotationRef/>
      </w:r>
      <w:r>
        <w:t>The phrase “less likely to get stable paid job” is incorrect. Vulnerable refers less to stability of the job than to the conditions. So option 1 without that phrase.</w:t>
      </w:r>
    </w:p>
  </w:comment>
  <w:comment w:id="7" w:author="Dutra, Fernanda" w:date="2017-12-15T15:41:00Z" w:initials="DF">
    <w:p w14:paraId="20328708" w14:textId="252DDE42" w:rsidR="002B5119" w:rsidRDefault="002B5119">
      <w:pPr>
        <w:pStyle w:val="CommentText"/>
      </w:pPr>
      <w:r>
        <w:rPr>
          <w:rStyle w:val="CommentReference"/>
        </w:rPr>
        <w:annotationRef/>
      </w:r>
      <w:r>
        <w:t>We think by changing the title of this box from “Marital status” to “Gender roles” we’ll be addressing their comments. In the end, the fact that women are less likely to work if they have a partner speaks less about marital status than it does about gender roles, and the explanation about breadwinners should be enough, no?</w:t>
      </w:r>
      <w:r>
        <w:br/>
        <w:t>What do you think?</w:t>
      </w:r>
    </w:p>
  </w:comment>
  <w:comment w:id="8" w:author="Kühn, Stefan" w:date="2017-12-18T13:13:00Z" w:initials="KS">
    <w:p w14:paraId="06B23533" w14:textId="77777777" w:rsidR="00B73C2F" w:rsidRDefault="00B73C2F">
      <w:pPr>
        <w:pStyle w:val="CommentText"/>
      </w:pPr>
      <w:r>
        <w:rPr>
          <w:rStyle w:val="CommentReference"/>
        </w:rPr>
        <w:annotationRef/>
      </w:r>
      <w:r>
        <w:t>The impact of a lot of factors falls back to gender roles: care responsibility of women, marriage, work-family balance…Hence, putting gender roles here makes it seem that the other issues are not gender role related.</w:t>
      </w:r>
    </w:p>
    <w:p w14:paraId="627DE188" w14:textId="77777777" w:rsidR="00B73C2F" w:rsidRDefault="00B73C2F">
      <w:pPr>
        <w:pStyle w:val="CommentText"/>
      </w:pPr>
      <w:r>
        <w:t>Additionally, marriage has an economic component, as in a marriage women can have an income without paid work.</w:t>
      </w:r>
    </w:p>
    <w:p w14:paraId="18AF54DD" w14:textId="77777777" w:rsidR="00B567B4" w:rsidRDefault="00B567B4">
      <w:pPr>
        <w:pStyle w:val="CommentText"/>
      </w:pPr>
    </w:p>
    <w:p w14:paraId="36C9CD03" w14:textId="19576726" w:rsidR="00B567B4" w:rsidRDefault="00B567B4">
      <w:pPr>
        <w:pStyle w:val="CommentText"/>
      </w:pPr>
      <w:r>
        <w:t xml:space="preserve">So: we cannot replace marriage with gender </w:t>
      </w:r>
      <w:r>
        <w:t>roles</w:t>
      </w:r>
      <w:bookmarkStart w:id="9" w:name="_GoBack"/>
      <w:bookmarkEnd w:id="9"/>
      <w:r>
        <w:t>.</w:t>
      </w:r>
    </w:p>
    <w:p w14:paraId="5BDBAFD9" w14:textId="77777777" w:rsidR="00B567B4" w:rsidRDefault="00B567B4">
      <w:pPr>
        <w:pStyle w:val="CommentText"/>
      </w:pPr>
    </w:p>
    <w:p w14:paraId="6DED7143" w14:textId="046C6C40" w:rsidR="001C2085" w:rsidRDefault="001C2085">
      <w:pPr>
        <w:pStyle w:val="CommentText"/>
      </w:pPr>
      <w:r>
        <w:t xml:space="preserve">The report is very clear that the impact of a lot of factors is determined by social norms. Maybe that needs to be clarified in the </w:t>
      </w:r>
      <w:proofErr w:type="spellStart"/>
      <w:r>
        <w:t>infostory</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B513C3" w15:done="0"/>
  <w15:commentEx w15:paraId="43AED5A0" w15:paraIdParent="32B513C3" w15:done="0"/>
  <w15:commentEx w15:paraId="20328708" w15:done="0"/>
  <w15:commentEx w15:paraId="6DED7143" w15:paraIdParent="2032870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7FF"/>
    <w:multiLevelType w:val="multilevel"/>
    <w:tmpl w:val="DD688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7922D97"/>
    <w:multiLevelType w:val="multilevel"/>
    <w:tmpl w:val="761A6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ühn, Stefan">
    <w15:presenceInfo w15:providerId="None" w15:userId="Kühn, Stefan"/>
  </w15:person>
  <w15:person w15:author="Dutra, Fernanda">
    <w15:presenceInfo w15:providerId="AD" w15:userId="S-1-5-21-525788414-1921020387-24915789-35868"/>
  </w15:person>
  <w15:person w15:author="Edgar, Chris">
    <w15:presenceInfo w15:providerId="AD" w15:userId="S-1-5-21-525788414-1921020387-24915789-17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0FB"/>
    <w:rsid w:val="001C2085"/>
    <w:rsid w:val="002B5119"/>
    <w:rsid w:val="00462E1C"/>
    <w:rsid w:val="005A7899"/>
    <w:rsid w:val="00626BC0"/>
    <w:rsid w:val="00B567B4"/>
    <w:rsid w:val="00B73C2F"/>
    <w:rsid w:val="00C530FB"/>
    <w:rsid w:val="00D26A95"/>
    <w:rsid w:val="00D56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63BC"/>
  <w15:docId w15:val="{634E4099-4009-4064-8585-C5C07DD4D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26A95"/>
    <w:rPr>
      <w:sz w:val="16"/>
      <w:szCs w:val="16"/>
    </w:rPr>
  </w:style>
  <w:style w:type="paragraph" w:styleId="CommentText">
    <w:name w:val="annotation text"/>
    <w:basedOn w:val="Normal"/>
    <w:link w:val="CommentTextChar"/>
    <w:uiPriority w:val="99"/>
    <w:semiHidden/>
    <w:unhideWhenUsed/>
    <w:rsid w:val="00D26A95"/>
    <w:pPr>
      <w:spacing w:line="240" w:lineRule="auto"/>
    </w:pPr>
    <w:rPr>
      <w:sz w:val="20"/>
      <w:szCs w:val="20"/>
    </w:rPr>
  </w:style>
  <w:style w:type="character" w:customStyle="1" w:styleId="CommentTextChar">
    <w:name w:val="Comment Text Char"/>
    <w:basedOn w:val="DefaultParagraphFont"/>
    <w:link w:val="CommentText"/>
    <w:uiPriority w:val="99"/>
    <w:semiHidden/>
    <w:rsid w:val="00D26A95"/>
    <w:rPr>
      <w:sz w:val="20"/>
      <w:szCs w:val="20"/>
    </w:rPr>
  </w:style>
  <w:style w:type="paragraph" w:styleId="CommentSubject">
    <w:name w:val="annotation subject"/>
    <w:basedOn w:val="CommentText"/>
    <w:next w:val="CommentText"/>
    <w:link w:val="CommentSubjectChar"/>
    <w:uiPriority w:val="99"/>
    <w:semiHidden/>
    <w:unhideWhenUsed/>
    <w:rsid w:val="00D26A95"/>
    <w:rPr>
      <w:b/>
      <w:bCs/>
    </w:rPr>
  </w:style>
  <w:style w:type="character" w:customStyle="1" w:styleId="CommentSubjectChar">
    <w:name w:val="Comment Subject Char"/>
    <w:basedOn w:val="CommentTextChar"/>
    <w:link w:val="CommentSubject"/>
    <w:uiPriority w:val="99"/>
    <w:semiHidden/>
    <w:rsid w:val="00D26A95"/>
    <w:rPr>
      <w:b/>
      <w:bCs/>
      <w:sz w:val="20"/>
      <w:szCs w:val="20"/>
    </w:rPr>
  </w:style>
  <w:style w:type="paragraph" w:styleId="BalloonText">
    <w:name w:val="Balloon Text"/>
    <w:basedOn w:val="Normal"/>
    <w:link w:val="BalloonTextChar"/>
    <w:uiPriority w:val="99"/>
    <w:semiHidden/>
    <w:unhideWhenUsed/>
    <w:rsid w:val="00D26A9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A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13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ILO</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Chris</dc:creator>
  <cp:lastModifiedBy>Kühn, Stefan</cp:lastModifiedBy>
  <cp:revision>4</cp:revision>
  <dcterms:created xsi:type="dcterms:W3CDTF">2017-12-15T14:44:00Z</dcterms:created>
  <dcterms:modified xsi:type="dcterms:W3CDTF">2017-12-18T12:26:00Z</dcterms:modified>
</cp:coreProperties>
</file>
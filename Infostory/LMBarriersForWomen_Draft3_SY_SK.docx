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FA4058" w14:textId="2C5640A8" w:rsidR="00D245E6" w:rsidRPr="008E5A7E" w:rsidRDefault="004A12CA" w:rsidP="00D245E6">
      <w:pPr>
        <w:pStyle w:val="Title"/>
      </w:pPr>
      <w:r w:rsidRPr="008E5A7E">
        <w:t xml:space="preserve">LABOUR MARKET BARRIERS FOR WOMEN - </w:t>
      </w:r>
      <w:r w:rsidR="00D245E6" w:rsidRPr="008E5A7E">
        <w:t>INFOSTORY</w:t>
      </w:r>
    </w:p>
    <w:p w14:paraId="2E83496F" w14:textId="2C24BBF2" w:rsidR="00D245E6" w:rsidRDefault="004A12CA" w:rsidP="00D245E6">
      <w:pPr>
        <w:pStyle w:val="Subtitle"/>
        <w:rPr>
          <w:sz w:val="24"/>
        </w:rPr>
      </w:pPr>
      <w:r w:rsidRPr="008E5A7E">
        <w:rPr>
          <w:sz w:val="24"/>
        </w:rPr>
        <w:t>Structure</w:t>
      </w:r>
      <w:r w:rsidR="00207AA5" w:rsidRPr="008E5A7E">
        <w:rPr>
          <w:sz w:val="24"/>
        </w:rPr>
        <w:t xml:space="preserve"> – </w:t>
      </w:r>
      <w:r w:rsidR="00AE2006">
        <w:rPr>
          <w:sz w:val="24"/>
        </w:rPr>
        <w:t>3</w:t>
      </w:r>
      <w:r w:rsidR="00AE2006">
        <w:rPr>
          <w:sz w:val="24"/>
          <w:vertAlign w:val="superscript"/>
        </w:rPr>
        <w:t>r</w:t>
      </w:r>
      <w:r w:rsidR="0047771B">
        <w:rPr>
          <w:sz w:val="24"/>
          <w:vertAlign w:val="superscript"/>
        </w:rPr>
        <w:t>d</w:t>
      </w:r>
      <w:r w:rsidR="0047771B">
        <w:rPr>
          <w:sz w:val="24"/>
        </w:rPr>
        <w:t xml:space="preserve"> Draft, </w:t>
      </w:r>
      <w:r w:rsidR="00AE2006">
        <w:rPr>
          <w:sz w:val="24"/>
        </w:rPr>
        <w:t>03</w:t>
      </w:r>
      <w:r w:rsidRPr="008E5A7E">
        <w:rPr>
          <w:sz w:val="24"/>
        </w:rPr>
        <w:t>/</w:t>
      </w:r>
      <w:r w:rsidR="00AE2006">
        <w:rPr>
          <w:sz w:val="24"/>
        </w:rPr>
        <w:t>10</w:t>
      </w:r>
      <w:r w:rsidR="00E276C6" w:rsidRPr="008E5A7E">
        <w:rPr>
          <w:sz w:val="24"/>
        </w:rPr>
        <w:t>/2017</w:t>
      </w:r>
    </w:p>
    <w:p w14:paraId="06C6181E" w14:textId="7532ABA0" w:rsidR="00DD319C" w:rsidRPr="00DD319C" w:rsidRDefault="00DD319C" w:rsidP="00DD319C">
      <w:pPr>
        <w:pStyle w:val="Subtitle"/>
        <w:spacing w:line="360" w:lineRule="auto"/>
      </w:pPr>
      <w:r>
        <w:t>Based on World Employment and Social Outlook – Trends for Women 2017 (Authors: Steven Tobin, Stefan Kühn, Sheena Yoon, Richard Horne, RESEARCH Department)</w:t>
      </w:r>
    </w:p>
    <w:p w14:paraId="2EF6A67C" w14:textId="475DA56F" w:rsidR="00207AA5" w:rsidRDefault="00207AA5" w:rsidP="00E276C6">
      <w:pPr>
        <w:pStyle w:val="Heading1"/>
        <w:rPr>
          <w:sz w:val="28"/>
        </w:rPr>
      </w:pPr>
      <w:r w:rsidRPr="008E5A7E">
        <w:rPr>
          <w:sz w:val="28"/>
        </w:rPr>
        <w:t>Title</w:t>
      </w:r>
    </w:p>
    <w:p w14:paraId="082B9557" w14:textId="4934D595" w:rsidR="000B0B07" w:rsidRPr="000B0B07" w:rsidRDefault="00A07593" w:rsidP="000B0B07">
      <w:pPr>
        <w:rPr>
          <w:sz w:val="40"/>
        </w:rPr>
      </w:pPr>
      <w:r>
        <w:rPr>
          <w:sz w:val="40"/>
        </w:rPr>
        <w:t>Barriers for women in labour markets</w:t>
      </w:r>
    </w:p>
    <w:p w14:paraId="7DA4FC84" w14:textId="77777777" w:rsidR="000675B0" w:rsidRPr="008E5A7E" w:rsidRDefault="000F1730" w:rsidP="00E276C6">
      <w:pPr>
        <w:pStyle w:val="Heading1"/>
        <w:rPr>
          <w:sz w:val="28"/>
        </w:rPr>
      </w:pPr>
      <w:r w:rsidRPr="008E5A7E">
        <w:rPr>
          <w:sz w:val="28"/>
        </w:rPr>
        <w:t>Introduction</w:t>
      </w:r>
    </w:p>
    <w:p w14:paraId="4986D3A1" w14:textId="30215981" w:rsidR="00D245E6" w:rsidRPr="008E5A7E" w:rsidRDefault="00D245E6" w:rsidP="003A19DE">
      <w:pPr>
        <w:pStyle w:val="ListParagraph"/>
        <w:contextualSpacing w:val="0"/>
        <w:rPr>
          <w:sz w:val="24"/>
        </w:rPr>
      </w:pPr>
      <w:r w:rsidRPr="008E5A7E">
        <w:rPr>
          <w:sz w:val="24"/>
        </w:rPr>
        <w:t>[INTRODU</w:t>
      </w:r>
      <w:r w:rsidR="003A19DE" w:rsidRPr="008E5A7E">
        <w:rPr>
          <w:sz w:val="24"/>
        </w:rPr>
        <w:t>C</w:t>
      </w:r>
      <w:r w:rsidRPr="008E5A7E">
        <w:rPr>
          <w:sz w:val="24"/>
        </w:rPr>
        <w:t>TION PAGE]</w:t>
      </w:r>
    </w:p>
    <w:p w14:paraId="54CDEAB8" w14:textId="1ADC679F" w:rsidR="00407D40" w:rsidRPr="008E5A7E" w:rsidRDefault="00407D40" w:rsidP="003A19DE">
      <w:pPr>
        <w:pStyle w:val="ListParagraph"/>
        <w:contextualSpacing w:val="0"/>
        <w:rPr>
          <w:sz w:val="24"/>
        </w:rPr>
      </w:pPr>
      <w:r w:rsidRPr="008E5A7E">
        <w:rPr>
          <w:sz w:val="24"/>
        </w:rPr>
        <w:t xml:space="preserve">Around the world, </w:t>
      </w:r>
      <w:r w:rsidR="00F71EC1">
        <w:rPr>
          <w:sz w:val="24"/>
        </w:rPr>
        <w:t xml:space="preserve">finding and </w:t>
      </w:r>
      <w:commentRangeStart w:id="0"/>
      <w:r w:rsidR="00F71EC1">
        <w:rPr>
          <w:sz w:val="24"/>
        </w:rPr>
        <w:t xml:space="preserve">keeping </w:t>
      </w:r>
      <w:commentRangeEnd w:id="0"/>
      <w:r w:rsidR="00E17EC7">
        <w:rPr>
          <w:rStyle w:val="CommentReference"/>
        </w:rPr>
        <w:commentReference w:id="0"/>
      </w:r>
      <w:r w:rsidR="00F71EC1">
        <w:rPr>
          <w:sz w:val="24"/>
        </w:rPr>
        <w:t>a job is much tougher for women than it is for men.</w:t>
      </w:r>
      <w:r w:rsidR="00CF1F01">
        <w:rPr>
          <w:sz w:val="24"/>
        </w:rPr>
        <w:t xml:space="preserve"> </w:t>
      </w:r>
      <w:r w:rsidR="00F71EC1">
        <w:rPr>
          <w:sz w:val="24"/>
        </w:rPr>
        <w:t xml:space="preserve">Even when women actively want </w:t>
      </w:r>
      <w:r w:rsidR="00AE2006">
        <w:rPr>
          <w:sz w:val="24"/>
        </w:rPr>
        <w:t>to</w:t>
      </w:r>
      <w:r w:rsidR="00F71EC1">
        <w:rPr>
          <w:sz w:val="24"/>
        </w:rPr>
        <w:t xml:space="preserve"> work, they are more likely to be unemployed. </w:t>
      </w:r>
      <w:r w:rsidR="00CF1F01">
        <w:rPr>
          <w:sz w:val="24"/>
        </w:rPr>
        <w:t>When they are employed,</w:t>
      </w:r>
      <w:r w:rsidRPr="008E5A7E">
        <w:rPr>
          <w:sz w:val="24"/>
        </w:rPr>
        <w:t xml:space="preserve"> they </w:t>
      </w:r>
      <w:r w:rsidR="00E17BC8">
        <w:rPr>
          <w:sz w:val="24"/>
        </w:rPr>
        <w:t xml:space="preserve">tend to work </w:t>
      </w:r>
      <w:r w:rsidRPr="008E5A7E">
        <w:rPr>
          <w:sz w:val="24"/>
        </w:rPr>
        <w:t>low-quality jobs</w:t>
      </w:r>
      <w:r w:rsidR="00E17BC8">
        <w:rPr>
          <w:sz w:val="24"/>
        </w:rPr>
        <w:t xml:space="preserve"> in vulnerable conditions</w:t>
      </w:r>
      <w:r w:rsidRPr="008E5A7E">
        <w:rPr>
          <w:sz w:val="24"/>
        </w:rPr>
        <w:t xml:space="preserve">. </w:t>
      </w:r>
      <w:r w:rsidR="00EC34B7">
        <w:rPr>
          <w:sz w:val="24"/>
        </w:rPr>
        <w:t>W</w:t>
      </w:r>
      <w:r w:rsidR="00AE2006">
        <w:rPr>
          <w:sz w:val="24"/>
        </w:rPr>
        <w:t>ith</w:t>
      </w:r>
      <w:r w:rsidR="00F71EC1">
        <w:rPr>
          <w:sz w:val="24"/>
        </w:rPr>
        <w:t xml:space="preserve"> little improvement forecast for the near future</w:t>
      </w:r>
      <w:r w:rsidR="00EC34B7">
        <w:rPr>
          <w:sz w:val="24"/>
        </w:rPr>
        <w:t>, these persistent gender gaps pose a big problem for the global community</w:t>
      </w:r>
      <w:r w:rsidR="00F71EC1">
        <w:rPr>
          <w:sz w:val="24"/>
        </w:rPr>
        <w:t>.</w:t>
      </w:r>
      <w:r w:rsidR="00F71EC1" w:rsidRPr="008E5A7E" w:rsidDel="00F71EC1">
        <w:rPr>
          <w:sz w:val="24"/>
        </w:rPr>
        <w:t xml:space="preserve"> </w:t>
      </w:r>
    </w:p>
    <w:p w14:paraId="08746EF2" w14:textId="46F895F2" w:rsidR="00F71EC1" w:rsidRDefault="00EC34B7" w:rsidP="00F71EC1">
      <w:pPr>
        <w:pStyle w:val="ListParagraph"/>
        <w:contextualSpacing w:val="0"/>
        <w:rPr>
          <w:sz w:val="24"/>
        </w:rPr>
      </w:pPr>
      <w:r>
        <w:rPr>
          <w:sz w:val="24"/>
        </w:rPr>
        <w:t>Before we can solve a problem, we need to identify its root cause</w:t>
      </w:r>
      <w:r w:rsidR="000B0B07">
        <w:rPr>
          <w:sz w:val="24"/>
        </w:rPr>
        <w:t>.</w:t>
      </w:r>
      <w:r w:rsidR="00407D40" w:rsidRPr="008E5A7E">
        <w:rPr>
          <w:sz w:val="24"/>
        </w:rPr>
        <w:t xml:space="preserve"> Explore this </w:t>
      </w:r>
      <w:proofErr w:type="spellStart"/>
      <w:r w:rsidR="00407D40" w:rsidRPr="008E5A7E">
        <w:rPr>
          <w:sz w:val="24"/>
        </w:rPr>
        <w:t>InfoS</w:t>
      </w:r>
      <w:r w:rsidR="00A07593">
        <w:rPr>
          <w:sz w:val="24"/>
        </w:rPr>
        <w:t>tory</w:t>
      </w:r>
      <w:proofErr w:type="spellEnd"/>
      <w:r w:rsidR="00011DFA">
        <w:rPr>
          <w:sz w:val="24"/>
        </w:rPr>
        <w:t xml:space="preserve"> to get the </w:t>
      </w:r>
      <w:r>
        <w:rPr>
          <w:sz w:val="24"/>
        </w:rPr>
        <w:t>data</w:t>
      </w:r>
      <w:r w:rsidR="00F71EC1">
        <w:rPr>
          <w:sz w:val="24"/>
        </w:rPr>
        <w:t xml:space="preserve"> behind </w:t>
      </w:r>
      <w:r>
        <w:rPr>
          <w:sz w:val="24"/>
        </w:rPr>
        <w:t>the trends</w:t>
      </w:r>
      <w:r w:rsidR="00F71EC1">
        <w:rPr>
          <w:sz w:val="24"/>
        </w:rPr>
        <w:t xml:space="preserve"> and</w:t>
      </w:r>
      <w:r w:rsidR="00A07593">
        <w:rPr>
          <w:sz w:val="24"/>
        </w:rPr>
        <w:t xml:space="preserve"> learn </w:t>
      </w:r>
      <w:r w:rsidR="00CF1F01">
        <w:rPr>
          <w:sz w:val="24"/>
        </w:rPr>
        <w:t>more</w:t>
      </w:r>
      <w:r w:rsidR="00011DFA">
        <w:rPr>
          <w:sz w:val="24"/>
        </w:rPr>
        <w:t xml:space="preserve"> </w:t>
      </w:r>
      <w:r w:rsidR="00A07593">
        <w:rPr>
          <w:sz w:val="24"/>
        </w:rPr>
        <w:t xml:space="preserve">about </w:t>
      </w:r>
      <w:r>
        <w:rPr>
          <w:sz w:val="24"/>
        </w:rPr>
        <w:t xml:space="preserve">the different </w:t>
      </w:r>
      <w:r w:rsidR="00A07593">
        <w:rPr>
          <w:sz w:val="24"/>
        </w:rPr>
        <w:t>barriers that hold women back</w:t>
      </w:r>
      <w:r>
        <w:rPr>
          <w:sz w:val="24"/>
        </w:rPr>
        <w:t xml:space="preserve"> from decent work</w:t>
      </w:r>
      <w:r w:rsidR="00F71EC1">
        <w:rPr>
          <w:sz w:val="24"/>
        </w:rPr>
        <w:t>.</w:t>
      </w:r>
    </w:p>
    <w:p w14:paraId="04EC944A" w14:textId="6F6E5DB1" w:rsidR="00EC34B7" w:rsidRPr="008E5A7E" w:rsidRDefault="00EC34B7" w:rsidP="00EC34B7">
      <w:pPr>
        <w:pStyle w:val="Heading1"/>
        <w:numPr>
          <w:ilvl w:val="0"/>
          <w:numId w:val="5"/>
        </w:numPr>
        <w:rPr>
          <w:sz w:val="36"/>
        </w:rPr>
      </w:pPr>
      <w:r>
        <w:rPr>
          <w:sz w:val="36"/>
        </w:rPr>
        <w:t>A global gap</w:t>
      </w:r>
    </w:p>
    <w:p w14:paraId="24E24AC1" w14:textId="586E2DB0" w:rsidR="00494722" w:rsidRPr="008E5A7E" w:rsidRDefault="00A0290E" w:rsidP="00D245E6">
      <w:pPr>
        <w:ind w:left="720"/>
        <w:rPr>
          <w:rStyle w:val="apple-converted-space"/>
          <w:rFonts w:ascii="Calibri" w:hAnsi="Calibri" w:cs="Calibri"/>
          <w:color w:val="222222"/>
          <w:sz w:val="24"/>
          <w:shd w:val="clear" w:color="auto" w:fill="FFFFFF"/>
        </w:rPr>
      </w:pPr>
      <w:r w:rsidRPr="00A0290E" w:rsidDel="00A0290E">
        <w:rPr>
          <w:sz w:val="36"/>
        </w:rPr>
        <w:t xml:space="preserve"> </w:t>
      </w:r>
      <w:r w:rsidR="00D245E6" w:rsidRPr="008E5A7E">
        <w:rPr>
          <w:sz w:val="24"/>
        </w:rPr>
        <w:t>[</w:t>
      </w:r>
      <w:r w:rsidR="00D245E6" w:rsidRPr="008E5A7E">
        <w:rPr>
          <w:rFonts w:ascii="Calibri" w:hAnsi="Calibri" w:cs="Calibri"/>
          <w:color w:val="222222"/>
          <w:sz w:val="24"/>
          <w:shd w:val="clear" w:color="auto" w:fill="FFFFFF"/>
        </w:rPr>
        <w:t>PAGE WITH BG IMAGE + ONE TEXT BOX</w:t>
      </w:r>
      <w:r w:rsidR="00D245E6" w:rsidRPr="008E5A7E">
        <w:rPr>
          <w:rStyle w:val="apple-converted-space"/>
          <w:rFonts w:ascii="Calibri" w:hAnsi="Calibri" w:cs="Calibri"/>
          <w:color w:val="222222"/>
          <w:sz w:val="24"/>
          <w:shd w:val="clear" w:color="auto" w:fill="FFFFFF"/>
        </w:rPr>
        <w:t> + 1 BUTTON]</w:t>
      </w:r>
    </w:p>
    <w:p w14:paraId="1B2E1BAF" w14:textId="7372E47D" w:rsidR="00016A2A" w:rsidRPr="008E5A7E" w:rsidRDefault="00016A2A" w:rsidP="00421C49">
      <w:pPr>
        <w:ind w:left="720"/>
        <w:rPr>
          <w:sz w:val="24"/>
        </w:rPr>
      </w:pPr>
      <w:r w:rsidRPr="008E5A7E">
        <w:rPr>
          <w:sz w:val="24"/>
        </w:rPr>
        <w:t xml:space="preserve">When someone is employed or actively looking for employment, they are said to be participating in </w:t>
      </w:r>
      <w:ins w:id="1" w:author="Yoon, Sheena" w:date="2017-10-12T17:50:00Z">
        <w:r w:rsidR="008641F7">
          <w:rPr>
            <w:sz w:val="24"/>
          </w:rPr>
          <w:t xml:space="preserve">the </w:t>
        </w:r>
      </w:ins>
      <w:r w:rsidRPr="008E5A7E">
        <w:rPr>
          <w:sz w:val="24"/>
        </w:rPr>
        <w:t>labour force.</w:t>
      </w:r>
    </w:p>
    <w:p w14:paraId="44D0F60B" w14:textId="436BB5C8" w:rsidR="00421C49" w:rsidRPr="008E5A7E" w:rsidRDefault="00421C49" w:rsidP="00421C49">
      <w:pPr>
        <w:ind w:left="720"/>
        <w:rPr>
          <w:sz w:val="24"/>
        </w:rPr>
      </w:pPr>
      <w:r w:rsidRPr="008E5A7E">
        <w:rPr>
          <w:sz w:val="24"/>
        </w:rPr>
        <w:t xml:space="preserve">The current global labour force participation rate for women </w:t>
      </w:r>
      <w:r w:rsidR="00821AA7" w:rsidRPr="008E5A7E">
        <w:rPr>
          <w:sz w:val="24"/>
        </w:rPr>
        <w:t>is just</w:t>
      </w:r>
      <w:r w:rsidRPr="008E5A7E">
        <w:rPr>
          <w:sz w:val="24"/>
        </w:rPr>
        <w:t xml:space="preserve"> over 49 per cent. </w:t>
      </w:r>
      <w:r w:rsidR="00B962C2" w:rsidRPr="008E5A7E">
        <w:rPr>
          <w:sz w:val="24"/>
        </w:rPr>
        <w:t>F</w:t>
      </w:r>
      <w:r w:rsidR="00016A2A" w:rsidRPr="008E5A7E">
        <w:rPr>
          <w:sz w:val="24"/>
        </w:rPr>
        <w:t xml:space="preserve">or </w:t>
      </w:r>
      <w:r w:rsidR="00B962C2" w:rsidRPr="008E5A7E">
        <w:rPr>
          <w:sz w:val="24"/>
        </w:rPr>
        <w:t xml:space="preserve">men, </w:t>
      </w:r>
      <w:r w:rsidR="00016A2A" w:rsidRPr="008E5A7E">
        <w:rPr>
          <w:sz w:val="24"/>
        </w:rPr>
        <w:t>it’s 76 per</w:t>
      </w:r>
      <w:r w:rsidR="00EC34B7">
        <w:rPr>
          <w:sz w:val="24"/>
        </w:rPr>
        <w:t xml:space="preserve"> </w:t>
      </w:r>
      <w:r w:rsidR="00016A2A" w:rsidRPr="008E5A7E">
        <w:rPr>
          <w:sz w:val="24"/>
        </w:rPr>
        <w:t xml:space="preserve">cent. </w:t>
      </w:r>
      <w:r w:rsidRPr="008E5A7E">
        <w:rPr>
          <w:sz w:val="24"/>
        </w:rPr>
        <w:t>That’s</w:t>
      </w:r>
      <w:r w:rsidR="00016A2A" w:rsidRPr="008E5A7E">
        <w:rPr>
          <w:sz w:val="24"/>
        </w:rPr>
        <w:t xml:space="preserve"> a difference of nearly</w:t>
      </w:r>
      <w:r w:rsidRPr="008E5A7E">
        <w:rPr>
          <w:sz w:val="24"/>
        </w:rPr>
        <w:t xml:space="preserve"> 27 percentage poin</w:t>
      </w:r>
      <w:r w:rsidR="00016A2A" w:rsidRPr="008E5A7E">
        <w:rPr>
          <w:sz w:val="24"/>
        </w:rPr>
        <w:t>ts</w:t>
      </w:r>
      <w:r w:rsidR="00CF1F01">
        <w:rPr>
          <w:sz w:val="24"/>
        </w:rPr>
        <w:t>, with some regions facing a gap of more than 50 percentage points.</w:t>
      </w:r>
    </w:p>
    <w:p w14:paraId="084D621A" w14:textId="25E00A75" w:rsidR="00EE4432" w:rsidRPr="008E5A7E" w:rsidRDefault="00C646C1" w:rsidP="00D245E6">
      <w:pPr>
        <w:pStyle w:val="ListParagraph"/>
        <w:rPr>
          <w:sz w:val="24"/>
        </w:rPr>
      </w:pPr>
      <w:commentRangeStart w:id="2"/>
      <w:commentRangeStart w:id="3"/>
      <w:r w:rsidRPr="008E5A7E">
        <w:rPr>
          <w:sz w:val="24"/>
          <w:highlight w:val="cyan"/>
        </w:rPr>
        <w:t>Button:</w:t>
      </w:r>
      <w:r w:rsidR="00494722" w:rsidRPr="008E5A7E">
        <w:rPr>
          <w:sz w:val="24"/>
          <w:highlight w:val="cyan"/>
        </w:rPr>
        <w:t xml:space="preserve"> </w:t>
      </w:r>
      <w:r w:rsidR="00D245E6" w:rsidRPr="008E5A7E">
        <w:rPr>
          <w:sz w:val="24"/>
          <w:highlight w:val="cyan"/>
        </w:rPr>
        <w:t xml:space="preserve">&gt; </w:t>
      </w:r>
      <w:r w:rsidR="00494722" w:rsidRPr="008E5A7E">
        <w:rPr>
          <w:sz w:val="24"/>
          <w:highlight w:val="cyan"/>
        </w:rPr>
        <w:t>1.1.</w:t>
      </w:r>
      <w:r w:rsidR="00421C49" w:rsidRPr="008E5A7E">
        <w:rPr>
          <w:sz w:val="24"/>
          <w:highlight w:val="cyan"/>
        </w:rPr>
        <w:t xml:space="preserve"> [INTERACTIVE MAP] Explore the gender gap by region</w:t>
      </w:r>
      <w:commentRangeEnd w:id="2"/>
      <w:r w:rsidR="008820AE">
        <w:rPr>
          <w:rStyle w:val="CommentReference"/>
        </w:rPr>
        <w:commentReference w:id="2"/>
      </w:r>
      <w:commentRangeEnd w:id="3"/>
      <w:r w:rsidR="00CF1F01">
        <w:rPr>
          <w:rStyle w:val="CommentReference"/>
        </w:rPr>
        <w:commentReference w:id="3"/>
      </w:r>
    </w:p>
    <w:p w14:paraId="1BB92835" w14:textId="3DF5D661" w:rsidR="00C646C1" w:rsidRPr="008E5A7E" w:rsidRDefault="00016A2A" w:rsidP="00D245E6">
      <w:pPr>
        <w:pStyle w:val="Heading2"/>
        <w:numPr>
          <w:ilvl w:val="1"/>
          <w:numId w:val="9"/>
        </w:numPr>
        <w:rPr>
          <w:sz w:val="28"/>
        </w:rPr>
      </w:pPr>
      <w:r w:rsidRPr="008E5A7E">
        <w:rPr>
          <w:sz w:val="28"/>
        </w:rPr>
        <w:t>Labour force participation</w:t>
      </w:r>
      <w:r w:rsidR="00421C49" w:rsidRPr="008E5A7E">
        <w:rPr>
          <w:sz w:val="28"/>
        </w:rPr>
        <w:t xml:space="preserve"> gender gap by region</w:t>
      </w:r>
    </w:p>
    <w:p w14:paraId="357B23FA" w14:textId="7CB8BDDF" w:rsidR="00045ACC" w:rsidRPr="008E5A7E" w:rsidRDefault="00421C49" w:rsidP="00045ACC">
      <w:pPr>
        <w:ind w:left="720"/>
        <w:rPr>
          <w:sz w:val="24"/>
        </w:rPr>
      </w:pPr>
      <w:r w:rsidRPr="008E5A7E">
        <w:rPr>
          <w:sz w:val="24"/>
        </w:rPr>
        <w:t>[INTERACTIVE MAP</w:t>
      </w:r>
      <w:r w:rsidR="00D245E6" w:rsidRPr="008E5A7E">
        <w:rPr>
          <w:sz w:val="24"/>
        </w:rPr>
        <w:t>]</w:t>
      </w:r>
      <w:r w:rsidR="00045ACC" w:rsidRPr="008E5A7E">
        <w:rPr>
          <w:sz w:val="24"/>
        </w:rPr>
        <w:t xml:space="preserve"> </w:t>
      </w:r>
    </w:p>
    <w:p w14:paraId="014425E6" w14:textId="03C00213" w:rsidR="0067685B" w:rsidRPr="00DD319C" w:rsidRDefault="00821AA7" w:rsidP="00DD319C">
      <w:pPr>
        <w:ind w:left="720"/>
        <w:rPr>
          <w:sz w:val="24"/>
        </w:rPr>
      </w:pPr>
      <w:commentRangeStart w:id="4"/>
      <w:r w:rsidRPr="008E5A7E">
        <w:rPr>
          <w:i/>
          <w:sz w:val="24"/>
        </w:rPr>
        <w:t xml:space="preserve">Use data from </w:t>
      </w:r>
      <w:r w:rsidRPr="00A0290E">
        <w:rPr>
          <w:sz w:val="24"/>
        </w:rPr>
        <w:t>Table 1, pg. 6</w:t>
      </w:r>
      <w:r w:rsidRPr="008E5A7E">
        <w:rPr>
          <w:i/>
          <w:sz w:val="24"/>
        </w:rPr>
        <w:t xml:space="preserve"> to create an interactive map where users can explore the</w:t>
      </w:r>
      <w:r w:rsidR="00045ACC" w:rsidRPr="008E5A7E">
        <w:rPr>
          <w:i/>
          <w:sz w:val="24"/>
        </w:rPr>
        <w:t xml:space="preserve"> labour force participation</w:t>
      </w:r>
      <w:r w:rsidRPr="008E5A7E">
        <w:rPr>
          <w:i/>
          <w:sz w:val="24"/>
        </w:rPr>
        <w:t xml:space="preserve"> gender gap by region.</w:t>
      </w:r>
      <w:commentRangeEnd w:id="4"/>
      <w:r w:rsidR="008641F7">
        <w:rPr>
          <w:rStyle w:val="CommentReference"/>
        </w:rPr>
        <w:commentReference w:id="4"/>
      </w:r>
    </w:p>
    <w:p w14:paraId="4ED1EC22" w14:textId="2460D8B3" w:rsidR="00AA4288" w:rsidRPr="008E5A7E" w:rsidRDefault="00651CD8" w:rsidP="004F1B61">
      <w:pPr>
        <w:pStyle w:val="Heading1"/>
        <w:numPr>
          <w:ilvl w:val="0"/>
          <w:numId w:val="5"/>
        </w:numPr>
        <w:rPr>
          <w:sz w:val="36"/>
        </w:rPr>
      </w:pPr>
      <w:r w:rsidRPr="008E5A7E">
        <w:rPr>
          <w:sz w:val="36"/>
        </w:rPr>
        <w:t>Unemployed or vulnerable</w:t>
      </w:r>
    </w:p>
    <w:p w14:paraId="0ECC85DF" w14:textId="15CC43B1" w:rsidR="00D245E6" w:rsidRPr="008E5A7E" w:rsidRDefault="00D245E6" w:rsidP="007B4F14">
      <w:pPr>
        <w:pStyle w:val="ListParagraph"/>
        <w:rPr>
          <w:sz w:val="24"/>
        </w:rPr>
      </w:pPr>
      <w:r w:rsidRPr="008E5A7E">
        <w:rPr>
          <w:sz w:val="24"/>
        </w:rPr>
        <w:t>[</w:t>
      </w:r>
      <w:r w:rsidR="001E4948" w:rsidRPr="008E5A7E">
        <w:rPr>
          <w:rFonts w:ascii="Calibri" w:hAnsi="Calibri" w:cs="Calibri"/>
          <w:color w:val="222222"/>
          <w:sz w:val="24"/>
          <w:shd w:val="clear" w:color="auto" w:fill="FFFFFF"/>
        </w:rPr>
        <w:t>PAGE WITH BG IMAGE + ONE TEXT BOX</w:t>
      </w:r>
      <w:r w:rsidR="001E4948" w:rsidRPr="008E5A7E">
        <w:rPr>
          <w:rStyle w:val="apple-converted-space"/>
          <w:rFonts w:ascii="Calibri" w:hAnsi="Calibri" w:cs="Calibri"/>
          <w:color w:val="222222"/>
          <w:sz w:val="24"/>
          <w:shd w:val="clear" w:color="auto" w:fill="FFFFFF"/>
        </w:rPr>
        <w:t> + 2 BUTTONS</w:t>
      </w:r>
      <w:r w:rsidR="00AA4288" w:rsidRPr="008E5A7E">
        <w:rPr>
          <w:sz w:val="24"/>
        </w:rPr>
        <w:t>]</w:t>
      </w:r>
    </w:p>
    <w:p w14:paraId="4EA4F59C" w14:textId="77777777" w:rsidR="007B4F14" w:rsidRPr="008E5A7E" w:rsidRDefault="007B4F14" w:rsidP="007B4F14">
      <w:pPr>
        <w:pStyle w:val="ListParagraph"/>
        <w:rPr>
          <w:sz w:val="24"/>
        </w:rPr>
      </w:pPr>
    </w:p>
    <w:p w14:paraId="552FD35B" w14:textId="1345649E" w:rsidR="00616B65" w:rsidRPr="008E5A7E" w:rsidRDefault="00011DFA" w:rsidP="00500D22">
      <w:pPr>
        <w:pStyle w:val="ListParagraph"/>
        <w:rPr>
          <w:sz w:val="24"/>
        </w:rPr>
      </w:pPr>
      <w:r>
        <w:rPr>
          <w:sz w:val="24"/>
        </w:rPr>
        <w:lastRenderedPageBreak/>
        <w:t>Women who</w:t>
      </w:r>
      <w:r w:rsidR="00616B65" w:rsidRPr="008E5A7E">
        <w:rPr>
          <w:sz w:val="24"/>
        </w:rPr>
        <w:t xml:space="preserve"> want to work</w:t>
      </w:r>
      <w:r w:rsidR="00651CD8" w:rsidRPr="008E5A7E">
        <w:rPr>
          <w:sz w:val="24"/>
        </w:rPr>
        <w:t xml:space="preserve"> </w:t>
      </w:r>
      <w:r w:rsidR="00E17BC8">
        <w:rPr>
          <w:sz w:val="24"/>
        </w:rPr>
        <w:t>have a harder time finding employment</w:t>
      </w:r>
      <w:r w:rsidR="00C43E5E" w:rsidRPr="008E5A7E">
        <w:rPr>
          <w:sz w:val="24"/>
        </w:rPr>
        <w:t xml:space="preserve"> than men</w:t>
      </w:r>
      <w:r w:rsidR="00651CD8" w:rsidRPr="008E5A7E">
        <w:rPr>
          <w:sz w:val="24"/>
        </w:rPr>
        <w:t>. This problem is particularly marked in North</w:t>
      </w:r>
      <w:ins w:id="5" w:author="Yoon, Sheena" w:date="2017-10-12T17:51:00Z">
        <w:r w:rsidR="008641F7">
          <w:rPr>
            <w:sz w:val="24"/>
          </w:rPr>
          <w:t>ern</w:t>
        </w:r>
      </w:ins>
      <w:r w:rsidR="00651CD8" w:rsidRPr="008E5A7E">
        <w:rPr>
          <w:sz w:val="24"/>
        </w:rPr>
        <w:t xml:space="preserve"> Africa</w:t>
      </w:r>
      <w:r w:rsidR="001A004A">
        <w:rPr>
          <w:sz w:val="24"/>
        </w:rPr>
        <w:t xml:space="preserve"> and</w:t>
      </w:r>
      <w:r w:rsidR="001A004A" w:rsidRPr="008E5A7E">
        <w:rPr>
          <w:sz w:val="24"/>
        </w:rPr>
        <w:t xml:space="preserve"> </w:t>
      </w:r>
      <w:r w:rsidR="00651CD8" w:rsidRPr="008E5A7E">
        <w:rPr>
          <w:sz w:val="24"/>
        </w:rPr>
        <w:t>the Arab States</w:t>
      </w:r>
      <w:r w:rsidR="00CF1F01">
        <w:rPr>
          <w:sz w:val="24"/>
        </w:rPr>
        <w:t>, where unemployment rates</w:t>
      </w:r>
      <w:r w:rsidR="007215F4">
        <w:rPr>
          <w:sz w:val="24"/>
        </w:rPr>
        <w:t xml:space="preserve"> for</w:t>
      </w:r>
      <w:r w:rsidR="00CF1F01">
        <w:rPr>
          <w:sz w:val="24"/>
        </w:rPr>
        <w:t xml:space="preserve"> women exceed 20 per cent</w:t>
      </w:r>
      <w:r w:rsidR="00651CD8" w:rsidRPr="008E5A7E">
        <w:rPr>
          <w:sz w:val="24"/>
        </w:rPr>
        <w:t xml:space="preserve">. </w:t>
      </w:r>
    </w:p>
    <w:p w14:paraId="029528B1" w14:textId="77777777" w:rsidR="00616B65" w:rsidRPr="008E5A7E" w:rsidRDefault="00616B65" w:rsidP="00500D22">
      <w:pPr>
        <w:pStyle w:val="ListParagraph"/>
        <w:rPr>
          <w:sz w:val="24"/>
        </w:rPr>
      </w:pPr>
    </w:p>
    <w:p w14:paraId="573864B2" w14:textId="780D4AB5" w:rsidR="00500D22" w:rsidRPr="008E5A7E" w:rsidRDefault="00C43E5E" w:rsidP="00500D22">
      <w:pPr>
        <w:pStyle w:val="ListParagraph"/>
        <w:rPr>
          <w:sz w:val="24"/>
        </w:rPr>
      </w:pPr>
      <w:r w:rsidRPr="008E5A7E">
        <w:rPr>
          <w:sz w:val="24"/>
        </w:rPr>
        <w:t>When women</w:t>
      </w:r>
      <w:r w:rsidR="00EC34B7">
        <w:rPr>
          <w:sz w:val="24"/>
        </w:rPr>
        <w:t xml:space="preserve"> do</w:t>
      </w:r>
      <w:r w:rsidRPr="008E5A7E">
        <w:rPr>
          <w:sz w:val="24"/>
        </w:rPr>
        <w:t xml:space="preserve"> find employment, they are less likely to be in secure </w:t>
      </w:r>
      <w:r w:rsidR="00F71EC1">
        <w:rPr>
          <w:sz w:val="24"/>
        </w:rPr>
        <w:t>paid</w:t>
      </w:r>
      <w:r w:rsidRPr="008E5A7E">
        <w:rPr>
          <w:sz w:val="24"/>
        </w:rPr>
        <w:t xml:space="preserve"> jobs</w:t>
      </w:r>
      <w:r w:rsidR="00011DFA">
        <w:rPr>
          <w:sz w:val="24"/>
        </w:rPr>
        <w:t xml:space="preserve"> compared to their male counterparts</w:t>
      </w:r>
      <w:r w:rsidR="00616B65" w:rsidRPr="008E5A7E">
        <w:rPr>
          <w:sz w:val="24"/>
        </w:rPr>
        <w:t xml:space="preserve">. And while vulnerable </w:t>
      </w:r>
      <w:r w:rsidR="001A004A">
        <w:rPr>
          <w:sz w:val="24"/>
        </w:rPr>
        <w:t xml:space="preserve">forms of </w:t>
      </w:r>
      <w:r w:rsidR="00616B65" w:rsidRPr="008E5A7E">
        <w:rPr>
          <w:sz w:val="24"/>
        </w:rPr>
        <w:t xml:space="preserve">employment </w:t>
      </w:r>
      <w:r w:rsidR="001A004A">
        <w:rPr>
          <w:sz w:val="24"/>
        </w:rPr>
        <w:t>are</w:t>
      </w:r>
      <w:r w:rsidR="001A004A" w:rsidRPr="008E5A7E">
        <w:rPr>
          <w:sz w:val="24"/>
        </w:rPr>
        <w:t xml:space="preserve"> </w:t>
      </w:r>
      <w:r w:rsidR="00616B65" w:rsidRPr="008E5A7E">
        <w:rPr>
          <w:sz w:val="24"/>
        </w:rPr>
        <w:t>widespre</w:t>
      </w:r>
      <w:r w:rsidR="00045ACC" w:rsidRPr="008E5A7E">
        <w:rPr>
          <w:sz w:val="24"/>
        </w:rPr>
        <w:t>ad</w:t>
      </w:r>
      <w:r w:rsidR="001A004A">
        <w:rPr>
          <w:sz w:val="24"/>
        </w:rPr>
        <w:t xml:space="preserve"> in emerging and developing countries</w:t>
      </w:r>
      <w:r w:rsidR="00045ACC" w:rsidRPr="008E5A7E">
        <w:rPr>
          <w:sz w:val="24"/>
        </w:rPr>
        <w:t xml:space="preserve"> for both women and men</w:t>
      </w:r>
      <w:r w:rsidR="00616B65" w:rsidRPr="008E5A7E">
        <w:rPr>
          <w:sz w:val="24"/>
        </w:rPr>
        <w:t xml:space="preserve">, </w:t>
      </w:r>
      <w:r w:rsidR="00045ACC" w:rsidRPr="008E5A7E">
        <w:rPr>
          <w:sz w:val="24"/>
        </w:rPr>
        <w:t xml:space="preserve">gender is a major </w:t>
      </w:r>
      <w:r w:rsidR="001A004A">
        <w:rPr>
          <w:sz w:val="24"/>
        </w:rPr>
        <w:t>determinant of</w:t>
      </w:r>
      <w:r w:rsidR="00045ACC" w:rsidRPr="008E5A7E">
        <w:rPr>
          <w:sz w:val="24"/>
        </w:rPr>
        <w:t xml:space="preserve"> vulnerability.</w:t>
      </w:r>
    </w:p>
    <w:p w14:paraId="660956F2" w14:textId="5FC0779E" w:rsidR="001E4948" w:rsidRPr="008E5A7E" w:rsidRDefault="001E4948" w:rsidP="001E4948">
      <w:pPr>
        <w:ind w:left="720"/>
        <w:rPr>
          <w:sz w:val="24"/>
          <w:highlight w:val="cyan"/>
        </w:rPr>
      </w:pPr>
      <w:r w:rsidRPr="008E5A7E">
        <w:rPr>
          <w:sz w:val="24"/>
          <w:highlight w:val="cyan"/>
        </w:rPr>
        <w:t>Button: &gt; 2.1. [</w:t>
      </w:r>
      <w:r w:rsidR="00AE2006">
        <w:rPr>
          <w:sz w:val="24"/>
          <w:highlight w:val="cyan"/>
        </w:rPr>
        <w:t>STATIC</w:t>
      </w:r>
      <w:r w:rsidRPr="008E5A7E">
        <w:rPr>
          <w:sz w:val="24"/>
          <w:highlight w:val="cyan"/>
        </w:rPr>
        <w:t xml:space="preserve"> MAP] Explore the unemployment gap by region.</w:t>
      </w:r>
    </w:p>
    <w:p w14:paraId="6EF6A2AE" w14:textId="584DAB26" w:rsidR="00500D22" w:rsidRPr="008E5A7E" w:rsidRDefault="001E4948" w:rsidP="001E4948">
      <w:pPr>
        <w:ind w:left="720"/>
        <w:rPr>
          <w:sz w:val="24"/>
        </w:rPr>
      </w:pPr>
      <w:r w:rsidRPr="008E5A7E">
        <w:rPr>
          <w:sz w:val="24"/>
          <w:highlight w:val="cyan"/>
        </w:rPr>
        <w:t>Button: &gt; 2.2. [FIVE TAB MODULE] Types of vulnerable employment affecting women</w:t>
      </w:r>
    </w:p>
    <w:p w14:paraId="06CBD7B0" w14:textId="0AAF0809" w:rsidR="008E25F5" w:rsidRPr="008E5A7E" w:rsidRDefault="00016A2A" w:rsidP="0047771B">
      <w:pPr>
        <w:pStyle w:val="Heading2"/>
        <w:tabs>
          <w:tab w:val="left" w:pos="6348"/>
        </w:tabs>
        <w:ind w:left="720"/>
        <w:rPr>
          <w:rFonts w:ascii="Calibri" w:hAnsi="Calibri" w:cs="Times New Roman"/>
          <w:sz w:val="28"/>
        </w:rPr>
      </w:pPr>
      <w:r w:rsidRPr="008E5A7E">
        <w:rPr>
          <w:sz w:val="28"/>
        </w:rPr>
        <w:t>2.1. U</w:t>
      </w:r>
      <w:r w:rsidR="00C43E5E" w:rsidRPr="008E5A7E">
        <w:rPr>
          <w:sz w:val="28"/>
        </w:rPr>
        <w:t>nemployment gap by region</w:t>
      </w:r>
      <w:r w:rsidR="0047771B">
        <w:rPr>
          <w:sz w:val="28"/>
        </w:rPr>
        <w:tab/>
      </w:r>
    </w:p>
    <w:p w14:paraId="7748B645" w14:textId="77777777" w:rsidR="00045ACC" w:rsidRPr="008E5A7E" w:rsidRDefault="00C43E5E" w:rsidP="00045ACC">
      <w:pPr>
        <w:ind w:left="720"/>
        <w:rPr>
          <w:rFonts w:ascii="Calibri" w:hAnsi="Calibri" w:cs="Times New Roman"/>
          <w:sz w:val="24"/>
        </w:rPr>
      </w:pPr>
      <w:r w:rsidRPr="008E5A7E">
        <w:rPr>
          <w:rFonts w:ascii="Calibri" w:hAnsi="Calibri" w:cs="Times New Roman"/>
          <w:sz w:val="24"/>
        </w:rPr>
        <w:t>[INTERACTIVE MAP]</w:t>
      </w:r>
      <w:r w:rsidR="00500D22" w:rsidRPr="008E5A7E">
        <w:rPr>
          <w:rFonts w:ascii="Calibri" w:hAnsi="Calibri" w:cs="Times New Roman"/>
          <w:sz w:val="24"/>
        </w:rPr>
        <w:t xml:space="preserve"> </w:t>
      </w:r>
    </w:p>
    <w:p w14:paraId="551E32C2" w14:textId="4C869058" w:rsidR="00500D22" w:rsidRPr="008E5A7E" w:rsidRDefault="00045ACC" w:rsidP="00045ACC">
      <w:pPr>
        <w:ind w:left="720"/>
        <w:rPr>
          <w:i/>
          <w:sz w:val="24"/>
        </w:rPr>
      </w:pPr>
      <w:r w:rsidRPr="008E5A7E">
        <w:rPr>
          <w:i/>
          <w:sz w:val="24"/>
        </w:rPr>
        <w:t xml:space="preserve">Use data from </w:t>
      </w:r>
      <w:r w:rsidRPr="00A0290E">
        <w:rPr>
          <w:sz w:val="24"/>
        </w:rPr>
        <w:t>Table 2, pg. 9</w:t>
      </w:r>
      <w:r w:rsidRPr="008E5A7E">
        <w:rPr>
          <w:i/>
          <w:sz w:val="24"/>
        </w:rPr>
        <w:t xml:space="preserve"> to create an interactive map where users can explore the unemployment gender gap by region.</w:t>
      </w:r>
    </w:p>
    <w:p w14:paraId="028E22AF" w14:textId="35B6719C" w:rsidR="00500D22" w:rsidRPr="008E5A7E" w:rsidRDefault="00045ACC" w:rsidP="008E25F5">
      <w:pPr>
        <w:pStyle w:val="Heading2"/>
        <w:ind w:firstLine="720"/>
        <w:rPr>
          <w:sz w:val="28"/>
        </w:rPr>
      </w:pPr>
      <w:r w:rsidRPr="008E5A7E">
        <w:rPr>
          <w:sz w:val="28"/>
        </w:rPr>
        <w:t>2.2. Vulnerable employment for women</w:t>
      </w:r>
      <w:r w:rsidR="004F1B61" w:rsidRPr="008E5A7E">
        <w:rPr>
          <w:sz w:val="28"/>
        </w:rPr>
        <w:t xml:space="preserve"> </w:t>
      </w:r>
    </w:p>
    <w:p w14:paraId="21D53DC3" w14:textId="632F1925" w:rsidR="008E25F5" w:rsidRPr="008E5A7E" w:rsidRDefault="00045ACC" w:rsidP="00826D66">
      <w:pPr>
        <w:ind w:left="644"/>
        <w:rPr>
          <w:sz w:val="24"/>
        </w:rPr>
      </w:pPr>
      <w:r w:rsidRPr="008E5A7E">
        <w:rPr>
          <w:sz w:val="24"/>
        </w:rPr>
        <w:t>[FIVE TAB MODULE]</w:t>
      </w:r>
    </w:p>
    <w:p w14:paraId="615C6A24" w14:textId="6BBE00D8" w:rsidR="00045ACC" w:rsidRPr="008E5A7E" w:rsidRDefault="00045ACC" w:rsidP="00826D66">
      <w:pPr>
        <w:ind w:left="644"/>
        <w:rPr>
          <w:b/>
          <w:sz w:val="24"/>
        </w:rPr>
      </w:pPr>
      <w:r w:rsidRPr="008E5A7E">
        <w:rPr>
          <w:b/>
          <w:sz w:val="24"/>
        </w:rPr>
        <w:t>Shorter hours</w:t>
      </w:r>
    </w:p>
    <w:p w14:paraId="46C796D7" w14:textId="40997E23" w:rsidR="00045ACC" w:rsidRPr="008E5A7E" w:rsidRDefault="00045ACC" w:rsidP="00826D66">
      <w:pPr>
        <w:ind w:left="644"/>
        <w:rPr>
          <w:sz w:val="24"/>
        </w:rPr>
      </w:pPr>
      <w:r w:rsidRPr="008E5A7E">
        <w:rPr>
          <w:sz w:val="24"/>
        </w:rPr>
        <w:t xml:space="preserve">Women </w:t>
      </w:r>
      <w:r w:rsidR="001A004A">
        <w:rPr>
          <w:sz w:val="24"/>
        </w:rPr>
        <w:t xml:space="preserve">in paid jobs </w:t>
      </w:r>
      <w:r w:rsidRPr="008E5A7E">
        <w:rPr>
          <w:sz w:val="24"/>
        </w:rPr>
        <w:t xml:space="preserve">are more likely to work fewer hours than men, but </w:t>
      </w:r>
      <w:r w:rsidR="00EC34B7">
        <w:rPr>
          <w:sz w:val="24"/>
        </w:rPr>
        <w:t>usually not by choice</w:t>
      </w:r>
      <w:r w:rsidRPr="008E5A7E">
        <w:rPr>
          <w:sz w:val="24"/>
        </w:rPr>
        <w:t xml:space="preserve">. </w:t>
      </w:r>
      <w:r w:rsidR="00E17BC8">
        <w:rPr>
          <w:sz w:val="24"/>
        </w:rPr>
        <w:t>I</w:t>
      </w:r>
      <w:r w:rsidRPr="008E5A7E">
        <w:rPr>
          <w:sz w:val="24"/>
        </w:rPr>
        <w:t>n devel</w:t>
      </w:r>
      <w:r w:rsidR="002B361A">
        <w:rPr>
          <w:sz w:val="24"/>
        </w:rPr>
        <w:t xml:space="preserve">oping countries, </w:t>
      </w:r>
      <w:r w:rsidR="00E17BC8">
        <w:rPr>
          <w:sz w:val="24"/>
        </w:rPr>
        <w:t>rates of “time-related underemployment”</w:t>
      </w:r>
      <w:r w:rsidR="002B361A">
        <w:rPr>
          <w:sz w:val="24"/>
        </w:rPr>
        <w:t xml:space="preserve"> </w:t>
      </w:r>
      <w:r w:rsidR="00E17BC8">
        <w:rPr>
          <w:sz w:val="24"/>
        </w:rPr>
        <w:t xml:space="preserve">among women </w:t>
      </w:r>
      <w:r w:rsidR="002B361A">
        <w:rPr>
          <w:sz w:val="24"/>
        </w:rPr>
        <w:t xml:space="preserve">can be as </w:t>
      </w:r>
      <w:r w:rsidRPr="008E5A7E">
        <w:rPr>
          <w:sz w:val="24"/>
        </w:rPr>
        <w:t>high as 50 per cent.</w:t>
      </w:r>
    </w:p>
    <w:p w14:paraId="6A0C0F90" w14:textId="12961753" w:rsidR="00045ACC" w:rsidRPr="008E5A7E" w:rsidRDefault="00045ACC" w:rsidP="00826D66">
      <w:pPr>
        <w:ind w:left="644"/>
        <w:rPr>
          <w:b/>
          <w:sz w:val="24"/>
        </w:rPr>
      </w:pPr>
      <w:r w:rsidRPr="008E5A7E">
        <w:rPr>
          <w:b/>
          <w:sz w:val="24"/>
        </w:rPr>
        <w:t>Unpaid work</w:t>
      </w:r>
    </w:p>
    <w:p w14:paraId="2966C54B" w14:textId="5B9BC3DC" w:rsidR="00045ACC" w:rsidRPr="008E5A7E" w:rsidRDefault="00045ACC" w:rsidP="00453DC3">
      <w:pPr>
        <w:ind w:left="644"/>
        <w:rPr>
          <w:sz w:val="24"/>
        </w:rPr>
      </w:pPr>
      <w:r w:rsidRPr="008E5A7E">
        <w:rPr>
          <w:sz w:val="24"/>
        </w:rPr>
        <w:t>On average,</w:t>
      </w:r>
      <w:r w:rsidR="001A004A">
        <w:rPr>
          <w:sz w:val="24"/>
        </w:rPr>
        <w:t xml:space="preserve"> </w:t>
      </w:r>
      <w:r w:rsidRPr="008E5A7E">
        <w:rPr>
          <w:sz w:val="24"/>
        </w:rPr>
        <w:t xml:space="preserve">women spend </w:t>
      </w:r>
      <w:r w:rsidR="00314226">
        <w:rPr>
          <w:sz w:val="24"/>
        </w:rPr>
        <w:t xml:space="preserve">nearly three times more hours </w:t>
      </w:r>
      <w:r w:rsidRPr="008E5A7E">
        <w:rPr>
          <w:sz w:val="24"/>
        </w:rPr>
        <w:t>on unpaid household and care work</w:t>
      </w:r>
      <w:r w:rsidR="001A004A">
        <w:rPr>
          <w:sz w:val="24"/>
        </w:rPr>
        <w:t xml:space="preserve"> </w:t>
      </w:r>
      <w:r w:rsidR="00314226">
        <w:rPr>
          <w:sz w:val="24"/>
        </w:rPr>
        <w:t>than</w:t>
      </w:r>
      <w:r w:rsidR="001A004A">
        <w:rPr>
          <w:sz w:val="24"/>
        </w:rPr>
        <w:t xml:space="preserve"> </w:t>
      </w:r>
      <w:r w:rsidRPr="008E5A7E">
        <w:rPr>
          <w:sz w:val="24"/>
        </w:rPr>
        <w:t>men</w:t>
      </w:r>
      <w:r w:rsidR="00453DC3" w:rsidRPr="008E5A7E">
        <w:rPr>
          <w:sz w:val="24"/>
        </w:rPr>
        <w:t xml:space="preserve">. This invisible labour often eats into the time they </w:t>
      </w:r>
      <w:r w:rsidR="001A004A" w:rsidRPr="008E5A7E">
        <w:rPr>
          <w:sz w:val="24"/>
        </w:rPr>
        <w:t>c</w:t>
      </w:r>
      <w:r w:rsidR="001A004A">
        <w:rPr>
          <w:sz w:val="24"/>
        </w:rPr>
        <w:t>ould</w:t>
      </w:r>
      <w:r w:rsidR="001A004A" w:rsidRPr="008E5A7E">
        <w:rPr>
          <w:sz w:val="24"/>
        </w:rPr>
        <w:t xml:space="preserve"> </w:t>
      </w:r>
      <w:r w:rsidR="00453DC3" w:rsidRPr="008E5A7E">
        <w:rPr>
          <w:sz w:val="24"/>
        </w:rPr>
        <w:t>spend doing paid work. Overall, when both paid and unpaid work a</w:t>
      </w:r>
      <w:r w:rsidR="002B361A">
        <w:rPr>
          <w:sz w:val="24"/>
        </w:rPr>
        <w:t>re taken in account, women frequently</w:t>
      </w:r>
      <w:r w:rsidR="00453DC3" w:rsidRPr="008E5A7E">
        <w:rPr>
          <w:sz w:val="24"/>
        </w:rPr>
        <w:t xml:space="preserve"> work longer hours than men.  </w:t>
      </w:r>
    </w:p>
    <w:p w14:paraId="73335022" w14:textId="6BA38B57" w:rsidR="00045ACC" w:rsidRPr="008E5A7E" w:rsidRDefault="00453DC3" w:rsidP="00826D66">
      <w:pPr>
        <w:ind w:left="644"/>
        <w:rPr>
          <w:b/>
          <w:sz w:val="24"/>
        </w:rPr>
      </w:pPr>
      <w:r w:rsidRPr="008E5A7E">
        <w:rPr>
          <w:b/>
          <w:sz w:val="24"/>
        </w:rPr>
        <w:t>Contributing family workers</w:t>
      </w:r>
    </w:p>
    <w:p w14:paraId="5753E2DD" w14:textId="49EC4F9E" w:rsidR="00453DC3" w:rsidRPr="008E5A7E" w:rsidRDefault="00453DC3" w:rsidP="00453DC3">
      <w:pPr>
        <w:ind w:left="644"/>
        <w:rPr>
          <w:sz w:val="24"/>
        </w:rPr>
      </w:pPr>
      <w:r w:rsidRPr="008E5A7E">
        <w:rPr>
          <w:sz w:val="24"/>
        </w:rPr>
        <w:t>Nearly 15 per cent of employed women – compared with 5.5 per cent of employed men – are contributing family workers (i.e. self-employed in a business owned or operated by a relative). Such workers are likely to be poorly paid</w:t>
      </w:r>
      <w:r w:rsidR="001A004A">
        <w:rPr>
          <w:sz w:val="24"/>
        </w:rPr>
        <w:t xml:space="preserve"> (if at all)</w:t>
      </w:r>
      <w:r w:rsidRPr="008E5A7E">
        <w:rPr>
          <w:sz w:val="24"/>
        </w:rPr>
        <w:t xml:space="preserve"> and living in poverty, with no contract and little access to social protection. This gap is even more pronounced in developing countries.</w:t>
      </w:r>
    </w:p>
    <w:p w14:paraId="23097F14" w14:textId="1DA6D4B0" w:rsidR="00045ACC" w:rsidRPr="008E5A7E" w:rsidRDefault="00016A2A" w:rsidP="00826D66">
      <w:pPr>
        <w:ind w:left="644"/>
        <w:rPr>
          <w:b/>
          <w:sz w:val="24"/>
        </w:rPr>
      </w:pPr>
      <w:r w:rsidRPr="008E5A7E">
        <w:rPr>
          <w:b/>
          <w:sz w:val="24"/>
        </w:rPr>
        <w:t>Social protection access</w:t>
      </w:r>
    </w:p>
    <w:p w14:paraId="0C8D92EE" w14:textId="57950D0F" w:rsidR="00016A2A" w:rsidRPr="008E5A7E" w:rsidRDefault="00016A2A" w:rsidP="00826D66">
      <w:pPr>
        <w:ind w:left="644"/>
        <w:rPr>
          <w:sz w:val="24"/>
        </w:rPr>
      </w:pPr>
      <w:r w:rsidRPr="008E5A7E">
        <w:rPr>
          <w:sz w:val="24"/>
        </w:rPr>
        <w:t>Women often do not have access to social protection. When they do, their entitlements are lower, due to low pay, shorter contribution period</w:t>
      </w:r>
      <w:r w:rsidR="002B361A">
        <w:rPr>
          <w:sz w:val="24"/>
        </w:rPr>
        <w:t>s</w:t>
      </w:r>
      <w:r w:rsidRPr="008E5A7E">
        <w:rPr>
          <w:sz w:val="24"/>
        </w:rPr>
        <w:t xml:space="preserve"> and higher incidences of informal work. This problem is particularly prominent when it comes to pensions: on average, the proportion of women above retirement age receiving a pension is </w:t>
      </w:r>
      <w:r w:rsidR="001A004A">
        <w:rPr>
          <w:sz w:val="24"/>
        </w:rPr>
        <w:t xml:space="preserve">nearly 11 </w:t>
      </w:r>
      <w:r w:rsidRPr="008E5A7E">
        <w:rPr>
          <w:sz w:val="24"/>
        </w:rPr>
        <w:t xml:space="preserve">percentage points lower than that of men.  </w:t>
      </w:r>
    </w:p>
    <w:p w14:paraId="716C835A" w14:textId="6AF7FD91" w:rsidR="00045ACC" w:rsidRPr="008E5A7E" w:rsidRDefault="00045ACC" w:rsidP="00826D66">
      <w:pPr>
        <w:ind w:left="644"/>
        <w:rPr>
          <w:b/>
          <w:sz w:val="24"/>
        </w:rPr>
      </w:pPr>
      <w:r w:rsidRPr="008E5A7E">
        <w:rPr>
          <w:b/>
          <w:sz w:val="24"/>
        </w:rPr>
        <w:lastRenderedPageBreak/>
        <w:t>Maternity coverage</w:t>
      </w:r>
    </w:p>
    <w:p w14:paraId="5EF03235" w14:textId="0C22EF24" w:rsidR="00016A2A" w:rsidRPr="008E5A7E" w:rsidRDefault="00016A2A" w:rsidP="00826D66">
      <w:pPr>
        <w:ind w:left="644"/>
        <w:rPr>
          <w:b/>
          <w:sz w:val="32"/>
        </w:rPr>
      </w:pPr>
      <w:r w:rsidRPr="008E5A7E">
        <w:rPr>
          <w:sz w:val="24"/>
        </w:rPr>
        <w:t xml:space="preserve">Most countries provide some measure of maternity protection for employed women. </w:t>
      </w:r>
      <w:r w:rsidR="002B361A">
        <w:rPr>
          <w:sz w:val="24"/>
        </w:rPr>
        <w:t>Despite this, n</w:t>
      </w:r>
      <w:r w:rsidRPr="008E5A7E">
        <w:rPr>
          <w:sz w:val="24"/>
        </w:rPr>
        <w:t xml:space="preserve">early 60 per cent of women do not have a statutory right to maternity leave, and almost 66 per cent are not legally entitled to </w:t>
      </w:r>
      <w:proofErr w:type="gramStart"/>
      <w:r w:rsidRPr="008E5A7E">
        <w:rPr>
          <w:sz w:val="24"/>
        </w:rPr>
        <w:t>paid</w:t>
      </w:r>
      <w:proofErr w:type="gramEnd"/>
      <w:r w:rsidRPr="008E5A7E">
        <w:rPr>
          <w:sz w:val="24"/>
        </w:rPr>
        <w:t xml:space="preserve"> maternity leave. This lack o</w:t>
      </w:r>
      <w:r w:rsidR="002B361A">
        <w:rPr>
          <w:sz w:val="24"/>
        </w:rPr>
        <w:t>f coverage has a major impact on</w:t>
      </w:r>
      <w:r w:rsidRPr="008E5A7E">
        <w:rPr>
          <w:sz w:val="24"/>
        </w:rPr>
        <w:t xml:space="preserve"> women’s ability to hold down steady employment</w:t>
      </w:r>
      <w:r w:rsidR="001A004A">
        <w:rPr>
          <w:sz w:val="24"/>
        </w:rPr>
        <w:t xml:space="preserve"> or</w:t>
      </w:r>
      <w:r w:rsidR="00314226">
        <w:rPr>
          <w:sz w:val="24"/>
        </w:rPr>
        <w:t xml:space="preserve"> stop</w:t>
      </w:r>
      <w:r w:rsidR="001A004A">
        <w:rPr>
          <w:sz w:val="24"/>
        </w:rPr>
        <w:t xml:space="preserve">s them from returning to work </w:t>
      </w:r>
      <w:r w:rsidR="00314226">
        <w:rPr>
          <w:sz w:val="24"/>
        </w:rPr>
        <w:t>after</w:t>
      </w:r>
      <w:r w:rsidR="001A004A">
        <w:rPr>
          <w:sz w:val="24"/>
        </w:rPr>
        <w:t xml:space="preserve"> childbirth</w:t>
      </w:r>
      <w:r w:rsidRPr="008E5A7E">
        <w:rPr>
          <w:sz w:val="24"/>
        </w:rPr>
        <w:t>.</w:t>
      </w:r>
    </w:p>
    <w:p w14:paraId="0CAF1F70" w14:textId="1D89AF67" w:rsidR="00500D22" w:rsidRPr="008E5A7E" w:rsidRDefault="00500D22" w:rsidP="004F1B61">
      <w:pPr>
        <w:pStyle w:val="Heading1"/>
        <w:numPr>
          <w:ilvl w:val="0"/>
          <w:numId w:val="5"/>
        </w:numPr>
        <w:rPr>
          <w:sz w:val="36"/>
        </w:rPr>
      </w:pPr>
      <w:r w:rsidRPr="008E5A7E">
        <w:rPr>
          <w:sz w:val="36"/>
        </w:rPr>
        <w:t xml:space="preserve">Why </w:t>
      </w:r>
      <w:r w:rsidR="00B962C2" w:rsidRPr="008E5A7E">
        <w:rPr>
          <w:sz w:val="36"/>
        </w:rPr>
        <w:t>does the gender gap matter?</w:t>
      </w:r>
    </w:p>
    <w:p w14:paraId="3555BBA5" w14:textId="77777777" w:rsidR="00500D22" w:rsidRPr="008E5A7E" w:rsidRDefault="00D245E6" w:rsidP="00D245E6">
      <w:pPr>
        <w:pStyle w:val="ListParagraph"/>
        <w:rPr>
          <w:sz w:val="24"/>
        </w:rPr>
      </w:pPr>
      <w:r w:rsidRPr="008E5A7E">
        <w:rPr>
          <w:sz w:val="24"/>
        </w:rPr>
        <w:t>[</w:t>
      </w:r>
      <w:r w:rsidRPr="008E5A7E">
        <w:rPr>
          <w:rFonts w:ascii="Calibri" w:hAnsi="Calibri" w:cs="Calibri"/>
          <w:color w:val="222222"/>
          <w:sz w:val="24"/>
          <w:shd w:val="clear" w:color="auto" w:fill="FFFFFF"/>
        </w:rPr>
        <w:t>PAGE WITH BG IMAGE + ONE TEXT BOX</w:t>
      </w:r>
      <w:r w:rsidRPr="008E5A7E">
        <w:rPr>
          <w:rStyle w:val="apple-converted-space"/>
          <w:rFonts w:ascii="Calibri" w:hAnsi="Calibri" w:cs="Calibri"/>
          <w:color w:val="222222"/>
          <w:sz w:val="24"/>
          <w:shd w:val="clear" w:color="auto" w:fill="FFFFFF"/>
        </w:rPr>
        <w:t> + 1 BUTTON]</w:t>
      </w:r>
    </w:p>
    <w:p w14:paraId="350C6602" w14:textId="77777777" w:rsidR="00D245E6" w:rsidRPr="008E5A7E" w:rsidRDefault="00D245E6" w:rsidP="00500D22">
      <w:pPr>
        <w:pStyle w:val="ListParagraph"/>
        <w:rPr>
          <w:sz w:val="24"/>
        </w:rPr>
      </w:pPr>
    </w:p>
    <w:p w14:paraId="625BBE0A" w14:textId="1272B873" w:rsidR="008B2B34" w:rsidRPr="008E5A7E" w:rsidRDefault="008B2B34" w:rsidP="00500D22">
      <w:pPr>
        <w:pStyle w:val="ListParagraph"/>
        <w:rPr>
          <w:sz w:val="24"/>
        </w:rPr>
      </w:pPr>
      <w:r w:rsidRPr="008E5A7E">
        <w:rPr>
          <w:sz w:val="24"/>
        </w:rPr>
        <w:t>T</w:t>
      </w:r>
      <w:r w:rsidR="005353B0" w:rsidRPr="008E5A7E">
        <w:rPr>
          <w:sz w:val="24"/>
        </w:rPr>
        <w:t xml:space="preserve">he freedom </w:t>
      </w:r>
      <w:r w:rsidRPr="008E5A7E">
        <w:rPr>
          <w:sz w:val="24"/>
        </w:rPr>
        <w:t>to work</w:t>
      </w:r>
      <w:r w:rsidR="005353B0" w:rsidRPr="008E5A7E">
        <w:rPr>
          <w:sz w:val="24"/>
        </w:rPr>
        <w:t xml:space="preserve"> – by choice,</w:t>
      </w:r>
      <w:r w:rsidRPr="008E5A7E">
        <w:rPr>
          <w:sz w:val="24"/>
        </w:rPr>
        <w:t xml:space="preserve"> in conditions of dignity, safety and fairness</w:t>
      </w:r>
      <w:r w:rsidR="005353B0" w:rsidRPr="008E5A7E">
        <w:rPr>
          <w:sz w:val="24"/>
        </w:rPr>
        <w:t xml:space="preserve"> –</w:t>
      </w:r>
      <w:r w:rsidRPr="008E5A7E">
        <w:rPr>
          <w:sz w:val="24"/>
        </w:rPr>
        <w:t xml:space="preserve"> is integral to human welfare. Guaranteei</w:t>
      </w:r>
      <w:r w:rsidR="005353B0" w:rsidRPr="008E5A7E">
        <w:rPr>
          <w:sz w:val="24"/>
        </w:rPr>
        <w:t>ng that women have access to this</w:t>
      </w:r>
      <w:r w:rsidRPr="008E5A7E">
        <w:rPr>
          <w:sz w:val="24"/>
        </w:rPr>
        <w:t xml:space="preserve"> right is an important end in itself.</w:t>
      </w:r>
    </w:p>
    <w:p w14:paraId="6FF9EF3C" w14:textId="77777777" w:rsidR="008B2B34" w:rsidRPr="008E5A7E" w:rsidRDefault="008B2B34" w:rsidP="008B2B34">
      <w:pPr>
        <w:pStyle w:val="ListParagraph"/>
        <w:rPr>
          <w:sz w:val="24"/>
        </w:rPr>
      </w:pPr>
    </w:p>
    <w:p w14:paraId="3A5C2A8E" w14:textId="4D6E89C1" w:rsidR="00B962C2" w:rsidRPr="008E5A7E" w:rsidRDefault="00B962C2" w:rsidP="008B2B34">
      <w:pPr>
        <w:pStyle w:val="ListParagraph"/>
        <w:rPr>
          <w:sz w:val="24"/>
        </w:rPr>
      </w:pPr>
      <w:r w:rsidRPr="008E5A7E">
        <w:rPr>
          <w:sz w:val="24"/>
        </w:rPr>
        <w:t>From an economic perspective, reducing gender gaps in labour force participation could s</w:t>
      </w:r>
      <w:r w:rsidR="008B2B34" w:rsidRPr="008E5A7E">
        <w:rPr>
          <w:sz w:val="24"/>
        </w:rPr>
        <w:t>ubstantially boost global GDP. The r</w:t>
      </w:r>
      <w:r w:rsidRPr="008E5A7E">
        <w:rPr>
          <w:sz w:val="24"/>
        </w:rPr>
        <w:t>egions with the large</w:t>
      </w:r>
      <w:r w:rsidR="008B2B34" w:rsidRPr="008E5A7E">
        <w:rPr>
          <w:sz w:val="24"/>
        </w:rPr>
        <w:t>st</w:t>
      </w:r>
      <w:r w:rsidRPr="008E5A7E">
        <w:rPr>
          <w:sz w:val="24"/>
        </w:rPr>
        <w:t xml:space="preserve"> gender gaps would see huge growth benefits.</w:t>
      </w:r>
      <w:r w:rsidR="008B2B34" w:rsidRPr="008E5A7E">
        <w:rPr>
          <w:sz w:val="24"/>
        </w:rPr>
        <w:t xml:space="preserve"> Many developed countries would also see their average annual GDP growth increase, which is significant</w:t>
      </w:r>
      <w:r w:rsidRPr="008E5A7E">
        <w:rPr>
          <w:sz w:val="24"/>
        </w:rPr>
        <w:t xml:space="preserve"> during times of near-zero economic growth.</w:t>
      </w:r>
    </w:p>
    <w:p w14:paraId="1695B865" w14:textId="77777777" w:rsidR="00B962C2" w:rsidRPr="008E5A7E" w:rsidRDefault="00B962C2" w:rsidP="00571A9B">
      <w:pPr>
        <w:pStyle w:val="ListParagraph"/>
        <w:rPr>
          <w:sz w:val="24"/>
        </w:rPr>
      </w:pPr>
    </w:p>
    <w:p w14:paraId="23F896DD" w14:textId="5BBD4666" w:rsidR="008B2B34" w:rsidRPr="00103496" w:rsidRDefault="00571A9B" w:rsidP="00011DFA">
      <w:pPr>
        <w:pStyle w:val="ListParagraph"/>
        <w:rPr>
          <w:sz w:val="24"/>
        </w:rPr>
      </w:pPr>
      <w:commentRangeStart w:id="6"/>
      <w:commentRangeStart w:id="7"/>
      <w:r w:rsidRPr="00103496">
        <w:rPr>
          <w:sz w:val="24"/>
          <w:highlight w:val="cyan"/>
        </w:rPr>
        <w:t xml:space="preserve">Button: </w:t>
      </w:r>
      <w:r w:rsidR="00D245E6" w:rsidRPr="00103496">
        <w:rPr>
          <w:sz w:val="24"/>
          <w:highlight w:val="cyan"/>
        </w:rPr>
        <w:t xml:space="preserve">&gt; 3.1. </w:t>
      </w:r>
      <w:r w:rsidR="0047771B">
        <w:rPr>
          <w:sz w:val="24"/>
          <w:highlight w:val="cyan"/>
        </w:rPr>
        <w:t>[</w:t>
      </w:r>
      <w:r w:rsidR="00AE2006">
        <w:rPr>
          <w:sz w:val="24"/>
          <w:highlight w:val="cyan"/>
        </w:rPr>
        <w:t>INTERACTIVE</w:t>
      </w:r>
      <w:r w:rsidR="0047771B">
        <w:rPr>
          <w:sz w:val="24"/>
          <w:highlight w:val="cyan"/>
        </w:rPr>
        <w:t xml:space="preserve"> POP-UP</w:t>
      </w:r>
      <w:r w:rsidRPr="00103496">
        <w:rPr>
          <w:sz w:val="24"/>
          <w:highlight w:val="cyan"/>
        </w:rPr>
        <w:t>]</w:t>
      </w:r>
      <w:r w:rsidR="008B2B34" w:rsidRPr="00103496">
        <w:rPr>
          <w:sz w:val="24"/>
          <w:highlight w:val="cyan"/>
        </w:rPr>
        <w:t xml:space="preserve"> The growth benefits of reducing gender gaps </w:t>
      </w:r>
      <w:r w:rsidRPr="00103496">
        <w:rPr>
          <w:sz w:val="24"/>
          <w:highlight w:val="cyan"/>
        </w:rPr>
        <w:t xml:space="preserve"> </w:t>
      </w:r>
      <w:commentRangeEnd w:id="6"/>
      <w:r w:rsidR="007A30C9">
        <w:rPr>
          <w:rStyle w:val="CommentReference"/>
        </w:rPr>
        <w:commentReference w:id="6"/>
      </w:r>
      <w:commentRangeEnd w:id="7"/>
      <w:r w:rsidR="008641F7">
        <w:rPr>
          <w:rStyle w:val="CommentReference"/>
        </w:rPr>
        <w:commentReference w:id="7"/>
      </w:r>
    </w:p>
    <w:p w14:paraId="49067ACA" w14:textId="70023151" w:rsidR="008B2B34" w:rsidRPr="008E5A7E" w:rsidRDefault="008B2B34" w:rsidP="008B2B34">
      <w:pPr>
        <w:ind w:left="1004"/>
        <w:rPr>
          <w:sz w:val="24"/>
        </w:rPr>
      </w:pPr>
      <w:r w:rsidRPr="008E5A7E">
        <w:rPr>
          <w:rFonts w:asciiTheme="majorHAnsi" w:eastAsiaTheme="majorEastAsia" w:hAnsiTheme="majorHAnsi" w:cstheme="majorBidi"/>
          <w:color w:val="7030A0"/>
          <w:sz w:val="28"/>
          <w:szCs w:val="26"/>
        </w:rPr>
        <w:t>3.1. Effects of reducing gender gaps in the labour market by 2025</w:t>
      </w:r>
      <w:r w:rsidRPr="008E5A7E">
        <w:rPr>
          <w:rFonts w:asciiTheme="majorHAnsi" w:eastAsiaTheme="majorEastAsia" w:hAnsiTheme="majorHAnsi" w:cstheme="majorBidi"/>
          <w:color w:val="7030A0"/>
          <w:sz w:val="28"/>
          <w:szCs w:val="26"/>
        </w:rPr>
        <w:cr/>
      </w:r>
      <w:r w:rsidR="0047771B">
        <w:rPr>
          <w:sz w:val="24"/>
        </w:rPr>
        <w:t>[STATIC POP-UP</w:t>
      </w:r>
      <w:r w:rsidRPr="008E5A7E">
        <w:rPr>
          <w:sz w:val="24"/>
        </w:rPr>
        <w:t xml:space="preserve">] </w:t>
      </w:r>
      <w:r w:rsidRPr="008E5A7E">
        <w:rPr>
          <w:i/>
          <w:sz w:val="24"/>
        </w:rPr>
        <w:t xml:space="preserve">Use data from </w:t>
      </w:r>
      <w:r w:rsidRPr="007215F4">
        <w:rPr>
          <w:sz w:val="24"/>
        </w:rPr>
        <w:t>Table 4, pg. 19</w:t>
      </w:r>
      <w:r w:rsidRPr="008E5A7E">
        <w:rPr>
          <w:i/>
          <w:sz w:val="24"/>
        </w:rPr>
        <w:t xml:space="preserve"> to illustrate GDP growth by reg</w:t>
      </w:r>
      <w:r w:rsidR="002B361A">
        <w:rPr>
          <w:i/>
          <w:sz w:val="24"/>
        </w:rPr>
        <w:t>ion</w:t>
      </w:r>
      <w:r w:rsidRPr="008E5A7E">
        <w:rPr>
          <w:i/>
          <w:sz w:val="24"/>
        </w:rPr>
        <w:t>.</w:t>
      </w:r>
      <w:r w:rsidRPr="008E5A7E">
        <w:rPr>
          <w:sz w:val="24"/>
        </w:rPr>
        <w:t xml:space="preserve"> </w:t>
      </w:r>
    </w:p>
    <w:p w14:paraId="75C639C6" w14:textId="4EBEF4E9" w:rsidR="00534670" w:rsidRPr="008E5A7E" w:rsidRDefault="005353B0" w:rsidP="00D10A18">
      <w:pPr>
        <w:pStyle w:val="Heading1"/>
        <w:numPr>
          <w:ilvl w:val="0"/>
          <w:numId w:val="5"/>
        </w:numPr>
        <w:rPr>
          <w:sz w:val="36"/>
        </w:rPr>
      </w:pPr>
      <w:r w:rsidRPr="008E5A7E">
        <w:rPr>
          <w:sz w:val="36"/>
        </w:rPr>
        <w:t>What women want</w:t>
      </w:r>
    </w:p>
    <w:p w14:paraId="50A344A9" w14:textId="77777777" w:rsidR="00D245E6" w:rsidRPr="008E5A7E" w:rsidRDefault="00D245E6" w:rsidP="00D245E6">
      <w:pPr>
        <w:ind w:left="720"/>
        <w:rPr>
          <w:sz w:val="24"/>
        </w:rPr>
      </w:pPr>
      <w:r w:rsidRPr="008E5A7E">
        <w:rPr>
          <w:sz w:val="24"/>
        </w:rPr>
        <w:t>[PAGE WITH BG IMAGE + ONE TEXT BOX + 2 BUTTONS]</w:t>
      </w:r>
    </w:p>
    <w:p w14:paraId="1D263D8B" w14:textId="333CE0C4" w:rsidR="00E270FB" w:rsidRPr="00EC34B7" w:rsidRDefault="00E270FB" w:rsidP="00A0290E">
      <w:pPr>
        <w:pStyle w:val="ListParagraph"/>
      </w:pPr>
      <w:r w:rsidRPr="008E5A7E">
        <w:rPr>
          <w:sz w:val="24"/>
        </w:rPr>
        <w:t>ILO and Gallup teamed up to ask wom</w:t>
      </w:r>
      <w:r w:rsidR="00011DFA">
        <w:rPr>
          <w:sz w:val="24"/>
        </w:rPr>
        <w:t xml:space="preserve">en across </w:t>
      </w:r>
      <w:r w:rsidR="00B73D04">
        <w:rPr>
          <w:sz w:val="24"/>
        </w:rPr>
        <w:t>the globe</w:t>
      </w:r>
      <w:r w:rsidR="00011DFA">
        <w:rPr>
          <w:sz w:val="24"/>
        </w:rPr>
        <w:t xml:space="preserve"> </w:t>
      </w:r>
      <w:r w:rsidR="00EC34B7">
        <w:rPr>
          <w:sz w:val="24"/>
        </w:rPr>
        <w:t>if</w:t>
      </w:r>
      <w:r w:rsidR="00011DFA">
        <w:rPr>
          <w:sz w:val="24"/>
        </w:rPr>
        <w:t xml:space="preserve"> </w:t>
      </w:r>
      <w:r w:rsidRPr="008E5A7E">
        <w:rPr>
          <w:sz w:val="24"/>
        </w:rPr>
        <w:t xml:space="preserve">they preferred </w:t>
      </w:r>
      <w:r w:rsidR="00B73D04">
        <w:rPr>
          <w:sz w:val="24"/>
        </w:rPr>
        <w:t xml:space="preserve">to </w:t>
      </w:r>
      <w:r w:rsidR="00011DFA">
        <w:rPr>
          <w:sz w:val="24"/>
        </w:rPr>
        <w:t>work paid jobs,</w:t>
      </w:r>
      <w:r w:rsidRPr="008E5A7E">
        <w:rPr>
          <w:sz w:val="24"/>
        </w:rPr>
        <w:t xml:space="preserve"> care for their families or do both. The data </w:t>
      </w:r>
      <w:r w:rsidR="00D7288B">
        <w:rPr>
          <w:sz w:val="24"/>
        </w:rPr>
        <w:t xml:space="preserve">show </w:t>
      </w:r>
      <w:r w:rsidRPr="008E5A7E">
        <w:rPr>
          <w:sz w:val="24"/>
        </w:rPr>
        <w:t>that</w:t>
      </w:r>
      <w:r w:rsidR="00B73D04">
        <w:rPr>
          <w:sz w:val="24"/>
        </w:rPr>
        <w:t xml:space="preserve"> a staggering</w:t>
      </w:r>
      <w:r w:rsidR="005353B0" w:rsidRPr="008E5A7E">
        <w:rPr>
          <w:sz w:val="24"/>
        </w:rPr>
        <w:t xml:space="preserve"> 70 per cent</w:t>
      </w:r>
      <w:r w:rsidR="00D7288B">
        <w:rPr>
          <w:sz w:val="24"/>
        </w:rPr>
        <w:t xml:space="preserve"> of women</w:t>
      </w:r>
      <w:r w:rsidR="005353B0" w:rsidRPr="008E5A7E">
        <w:rPr>
          <w:sz w:val="24"/>
        </w:rPr>
        <w:t xml:space="preserve"> – regardless of their employment status – prefer to work in paid jobs.</w:t>
      </w:r>
    </w:p>
    <w:p w14:paraId="35E36067" w14:textId="09A9D46A" w:rsidR="008B28B8" w:rsidRPr="008E5A7E" w:rsidRDefault="008B28B8" w:rsidP="00E270FB">
      <w:pPr>
        <w:pStyle w:val="ListParagraph"/>
        <w:rPr>
          <w:sz w:val="24"/>
        </w:rPr>
      </w:pPr>
      <w:r w:rsidRPr="008E5A7E">
        <w:rPr>
          <w:sz w:val="24"/>
          <w:highlight w:val="cyan"/>
        </w:rPr>
        <w:t xml:space="preserve">Button: </w:t>
      </w:r>
      <w:r w:rsidR="00D245E6" w:rsidRPr="008E5A7E">
        <w:rPr>
          <w:sz w:val="24"/>
          <w:highlight w:val="cyan"/>
        </w:rPr>
        <w:t xml:space="preserve">&gt; 4.1. </w:t>
      </w:r>
      <w:r w:rsidR="00E270FB" w:rsidRPr="008E5A7E">
        <w:rPr>
          <w:sz w:val="24"/>
          <w:highlight w:val="cyan"/>
        </w:rPr>
        <w:t>[VIDEO</w:t>
      </w:r>
      <w:r w:rsidRPr="008E5A7E">
        <w:rPr>
          <w:sz w:val="24"/>
          <w:highlight w:val="cyan"/>
        </w:rPr>
        <w:t xml:space="preserve">] </w:t>
      </w:r>
      <w:r w:rsidR="00E270FB" w:rsidRPr="008E5A7E">
        <w:rPr>
          <w:sz w:val="24"/>
          <w:highlight w:val="cyan"/>
        </w:rPr>
        <w:t>WATCH: How do people feel about women and work?</w:t>
      </w:r>
    </w:p>
    <w:p w14:paraId="53469AF5" w14:textId="77777777" w:rsidR="00E270FB" w:rsidRPr="008E5A7E" w:rsidRDefault="00E270FB" w:rsidP="00E270FB">
      <w:pPr>
        <w:pStyle w:val="ListParagraph"/>
        <w:rPr>
          <w:sz w:val="24"/>
        </w:rPr>
      </w:pPr>
    </w:p>
    <w:p w14:paraId="4089E050" w14:textId="0FAF395E" w:rsidR="00E270FB" w:rsidRPr="002B361A" w:rsidRDefault="00E270FB" w:rsidP="002B361A">
      <w:pPr>
        <w:pStyle w:val="ListParagraph"/>
        <w:rPr>
          <w:sz w:val="24"/>
        </w:rPr>
      </w:pPr>
      <w:r w:rsidRPr="008E5A7E">
        <w:rPr>
          <w:sz w:val="24"/>
          <w:highlight w:val="cyan"/>
        </w:rPr>
        <w:t xml:space="preserve">Button: &gt; 4.2. </w:t>
      </w:r>
      <w:r w:rsidR="007400D3" w:rsidRPr="008E5A7E">
        <w:rPr>
          <w:sz w:val="24"/>
          <w:highlight w:val="cyan"/>
        </w:rPr>
        <w:t>[INTERACTIVE CHART</w:t>
      </w:r>
      <w:r w:rsidR="002B361A">
        <w:rPr>
          <w:sz w:val="24"/>
          <w:highlight w:val="cyan"/>
        </w:rPr>
        <w:t>] Explore the data by region</w:t>
      </w:r>
    </w:p>
    <w:p w14:paraId="6EF62CC7" w14:textId="02710F8C" w:rsidR="004F1B61" w:rsidRPr="008E5A7E" w:rsidRDefault="008E25F5" w:rsidP="008E25F5">
      <w:pPr>
        <w:pStyle w:val="Heading2"/>
        <w:ind w:firstLine="720"/>
        <w:rPr>
          <w:sz w:val="28"/>
        </w:rPr>
      </w:pPr>
      <w:r w:rsidRPr="008E5A7E">
        <w:rPr>
          <w:sz w:val="28"/>
        </w:rPr>
        <w:t>4.</w:t>
      </w:r>
      <w:r w:rsidR="007400D3" w:rsidRPr="008E5A7E">
        <w:rPr>
          <w:sz w:val="28"/>
        </w:rPr>
        <w:t>1. How do people feel about women and work?</w:t>
      </w:r>
    </w:p>
    <w:p w14:paraId="7520B491" w14:textId="03B15F0C" w:rsidR="008E25F5" w:rsidRPr="008E5A7E" w:rsidRDefault="00523937" w:rsidP="008E25F5">
      <w:pPr>
        <w:pStyle w:val="ListParagraph"/>
        <w:ind w:left="2160"/>
        <w:rPr>
          <w:sz w:val="24"/>
        </w:rPr>
      </w:pPr>
      <w:hyperlink r:id="rId10" w:history="1">
        <w:r w:rsidR="007400D3" w:rsidRPr="008E5A7E">
          <w:rPr>
            <w:rStyle w:val="Hyperlink"/>
            <w:sz w:val="24"/>
          </w:rPr>
          <w:t>Video featured in press release</w:t>
        </w:r>
      </w:hyperlink>
      <w:r w:rsidR="007400D3" w:rsidRPr="008E5A7E">
        <w:rPr>
          <w:sz w:val="24"/>
        </w:rPr>
        <w:t xml:space="preserve"> </w:t>
      </w:r>
    </w:p>
    <w:p w14:paraId="02BC1CA2" w14:textId="43CDC462" w:rsidR="008E25F5" w:rsidRPr="008E5A7E" w:rsidRDefault="002B361A" w:rsidP="008E25F5">
      <w:pPr>
        <w:pStyle w:val="Heading2"/>
        <w:ind w:firstLine="720"/>
        <w:rPr>
          <w:sz w:val="28"/>
        </w:rPr>
      </w:pPr>
      <w:r>
        <w:rPr>
          <w:sz w:val="28"/>
        </w:rPr>
        <w:t>4.2. Explore the data by region</w:t>
      </w:r>
    </w:p>
    <w:commentRangeStart w:id="8"/>
    <w:commentRangeStart w:id="9"/>
    <w:p w14:paraId="60F65FAF" w14:textId="6B205360" w:rsidR="004F1B61" w:rsidRPr="008E5A7E" w:rsidRDefault="007400D3" w:rsidP="007B4F14">
      <w:pPr>
        <w:pStyle w:val="ListParagraph"/>
        <w:ind w:left="2160"/>
        <w:rPr>
          <w:sz w:val="24"/>
        </w:rPr>
      </w:pPr>
      <w:r w:rsidRPr="008E5A7E">
        <w:rPr>
          <w:sz w:val="24"/>
        </w:rPr>
        <w:fldChar w:fldCharType="begin"/>
      </w:r>
      <w:r w:rsidRPr="008E5A7E">
        <w:rPr>
          <w:sz w:val="24"/>
        </w:rPr>
        <w:instrText xml:space="preserve"> HYPERLINK "http://www.ilo.org/global/about-the-ilo/multimedia/maps-and-charts/enhanced/WCMS_546424/lang--en/index.htm" </w:instrText>
      </w:r>
      <w:r w:rsidRPr="008E5A7E">
        <w:rPr>
          <w:sz w:val="24"/>
        </w:rPr>
        <w:fldChar w:fldCharType="separate"/>
      </w:r>
      <w:r w:rsidR="008E25F5" w:rsidRPr="008E5A7E">
        <w:rPr>
          <w:rStyle w:val="Hyperlink"/>
          <w:sz w:val="24"/>
        </w:rPr>
        <w:t>Interactive graph</w:t>
      </w:r>
      <w:r w:rsidRPr="008E5A7E">
        <w:rPr>
          <w:sz w:val="24"/>
        </w:rPr>
        <w:fldChar w:fldCharType="end"/>
      </w:r>
      <w:commentRangeEnd w:id="8"/>
      <w:r w:rsidR="0047771B">
        <w:rPr>
          <w:rStyle w:val="CommentReference"/>
        </w:rPr>
        <w:commentReference w:id="8"/>
      </w:r>
      <w:commentRangeEnd w:id="9"/>
      <w:r w:rsidR="00C77861">
        <w:rPr>
          <w:rStyle w:val="CommentReference"/>
        </w:rPr>
        <w:commentReference w:id="9"/>
      </w:r>
    </w:p>
    <w:p w14:paraId="5E4E6B82" w14:textId="357435F9" w:rsidR="00624E05" w:rsidRDefault="00624E05" w:rsidP="00C77861">
      <w:pPr>
        <w:pStyle w:val="Heading1"/>
        <w:numPr>
          <w:ilvl w:val="0"/>
          <w:numId w:val="5"/>
        </w:numPr>
        <w:rPr>
          <w:sz w:val="36"/>
        </w:rPr>
      </w:pPr>
      <w:r w:rsidRPr="008E5A7E">
        <w:rPr>
          <w:sz w:val="36"/>
        </w:rPr>
        <w:t xml:space="preserve">The power of </w:t>
      </w:r>
      <w:r w:rsidR="00D7288B">
        <w:rPr>
          <w:sz w:val="36"/>
        </w:rPr>
        <w:t xml:space="preserve">women’s </w:t>
      </w:r>
      <w:r w:rsidRPr="008E5A7E">
        <w:rPr>
          <w:sz w:val="36"/>
        </w:rPr>
        <w:t>preference</w:t>
      </w:r>
    </w:p>
    <w:p w14:paraId="1AB15D65" w14:textId="60F183DA" w:rsidR="008E5A7E" w:rsidRPr="008E5A7E" w:rsidRDefault="008E5A7E" w:rsidP="008E5A7E">
      <w:pPr>
        <w:pStyle w:val="ListParagraph"/>
        <w:ind w:left="644"/>
        <w:rPr>
          <w:sz w:val="24"/>
        </w:rPr>
      </w:pPr>
      <w:r w:rsidRPr="008E5A7E">
        <w:rPr>
          <w:sz w:val="24"/>
        </w:rPr>
        <w:t>[PAGE WITH BG IMAGE + ONE TEXT BOX + 2 BUTTONS]</w:t>
      </w:r>
    </w:p>
    <w:p w14:paraId="574D9164" w14:textId="299AFE1C" w:rsidR="00624E05" w:rsidRPr="008E5A7E" w:rsidRDefault="002B361A" w:rsidP="002B361A">
      <w:pPr>
        <w:ind w:left="644"/>
        <w:rPr>
          <w:sz w:val="24"/>
        </w:rPr>
      </w:pPr>
      <w:r>
        <w:rPr>
          <w:sz w:val="24"/>
        </w:rPr>
        <w:lastRenderedPageBreak/>
        <w:t>In countries at all levels of economic development, a</w:t>
      </w:r>
      <w:r w:rsidR="00624E05" w:rsidRPr="008E5A7E">
        <w:rPr>
          <w:sz w:val="24"/>
        </w:rPr>
        <w:t xml:space="preserve"> woman’s</w:t>
      </w:r>
      <w:r w:rsidR="008E5A7E" w:rsidRPr="008E5A7E">
        <w:rPr>
          <w:sz w:val="24"/>
        </w:rPr>
        <w:t xml:space="preserve"> personal</w:t>
      </w:r>
      <w:r>
        <w:rPr>
          <w:sz w:val="24"/>
        </w:rPr>
        <w:t xml:space="preserve"> preference is </w:t>
      </w:r>
      <w:r w:rsidR="007215F4">
        <w:rPr>
          <w:sz w:val="24"/>
        </w:rPr>
        <w:t xml:space="preserve">the </w:t>
      </w:r>
      <w:r>
        <w:rPr>
          <w:sz w:val="24"/>
        </w:rPr>
        <w:t>key factor</w:t>
      </w:r>
      <w:r w:rsidR="007215F4">
        <w:rPr>
          <w:sz w:val="24"/>
        </w:rPr>
        <w:t xml:space="preserve"> in determining whether she will seek out and engage in paid work</w:t>
      </w:r>
      <w:r w:rsidR="00624E05" w:rsidRPr="008E5A7E">
        <w:rPr>
          <w:sz w:val="24"/>
        </w:rPr>
        <w:t xml:space="preserve">. However, </w:t>
      </w:r>
      <w:r w:rsidR="008E5A7E" w:rsidRPr="008E5A7E">
        <w:rPr>
          <w:sz w:val="24"/>
        </w:rPr>
        <w:t>this</w:t>
      </w:r>
      <w:r w:rsidR="00624E05" w:rsidRPr="008E5A7E">
        <w:rPr>
          <w:sz w:val="24"/>
        </w:rPr>
        <w:t xml:space="preserve"> preference is heavily influenced by socio-economic constraints </w:t>
      </w:r>
      <w:r w:rsidR="007215F4">
        <w:rPr>
          <w:sz w:val="24"/>
        </w:rPr>
        <w:t>and</w:t>
      </w:r>
      <w:r w:rsidR="00624E05" w:rsidRPr="008E5A7E">
        <w:rPr>
          <w:sz w:val="24"/>
        </w:rPr>
        <w:t xml:space="preserve"> pressure to conform to traditional gender roles.</w:t>
      </w:r>
    </w:p>
    <w:p w14:paraId="0F2A470B" w14:textId="2258B821" w:rsidR="00624E05" w:rsidRPr="008E5A7E" w:rsidRDefault="00624E05" w:rsidP="00624E05">
      <w:pPr>
        <w:ind w:left="720"/>
        <w:rPr>
          <w:sz w:val="24"/>
          <w:highlight w:val="cyan"/>
        </w:rPr>
      </w:pPr>
      <w:r w:rsidRPr="008E5A7E">
        <w:rPr>
          <w:sz w:val="24"/>
          <w:highlight w:val="cyan"/>
        </w:rPr>
        <w:t xml:space="preserve">Button: &gt; </w:t>
      </w:r>
      <w:r w:rsidR="008E5A7E">
        <w:rPr>
          <w:sz w:val="24"/>
          <w:highlight w:val="cyan"/>
        </w:rPr>
        <w:t>6</w:t>
      </w:r>
      <w:r w:rsidR="0047771B">
        <w:rPr>
          <w:sz w:val="24"/>
          <w:highlight w:val="cyan"/>
        </w:rPr>
        <w:t>.1. [STATIC POP-UP</w:t>
      </w:r>
      <w:r w:rsidRPr="008E5A7E">
        <w:rPr>
          <w:sz w:val="24"/>
          <w:highlight w:val="cyan"/>
        </w:rPr>
        <w:t xml:space="preserve">] Women’s labour market participation: preferences and constraints </w:t>
      </w:r>
    </w:p>
    <w:p w14:paraId="7F8492DF" w14:textId="60B9B757" w:rsidR="00624E05" w:rsidRPr="008E5A7E" w:rsidRDefault="008E5A7E" w:rsidP="00624E05">
      <w:pPr>
        <w:ind w:left="720"/>
        <w:rPr>
          <w:sz w:val="24"/>
          <w:highlight w:val="cyan"/>
        </w:rPr>
      </w:pPr>
      <w:r>
        <w:rPr>
          <w:sz w:val="24"/>
          <w:highlight w:val="cyan"/>
        </w:rPr>
        <w:t>Button: &gt; 6</w:t>
      </w:r>
      <w:r w:rsidR="00624E05" w:rsidRPr="008E5A7E">
        <w:rPr>
          <w:sz w:val="24"/>
          <w:highlight w:val="cyan"/>
        </w:rPr>
        <w:t>.2. [VIDEO]</w:t>
      </w:r>
      <w:r w:rsidRPr="008E5A7E">
        <w:rPr>
          <w:sz w:val="24"/>
          <w:highlight w:val="cyan"/>
        </w:rPr>
        <w:t xml:space="preserve"> – Drilling down: The methodology explained    </w:t>
      </w:r>
    </w:p>
    <w:p w14:paraId="4C5AF61E" w14:textId="56591DBB" w:rsidR="008E5A7E" w:rsidRPr="008E5A7E" w:rsidRDefault="00A0290E" w:rsidP="008E5A7E">
      <w:pPr>
        <w:pStyle w:val="Heading2"/>
        <w:ind w:left="720"/>
        <w:rPr>
          <w:sz w:val="28"/>
        </w:rPr>
      </w:pPr>
      <w:r>
        <w:rPr>
          <w:sz w:val="28"/>
        </w:rPr>
        <w:t>5</w:t>
      </w:r>
      <w:commentRangeStart w:id="10"/>
      <w:r w:rsidR="008E5A7E" w:rsidRPr="008E5A7E">
        <w:rPr>
          <w:sz w:val="28"/>
        </w:rPr>
        <w:t>.1. Preferences of women and constraints on their participation in the labour market, 2016 (per cent of respondents)</w:t>
      </w:r>
      <w:commentRangeEnd w:id="10"/>
      <w:r w:rsidR="00B73D04">
        <w:rPr>
          <w:rStyle w:val="CommentReference"/>
          <w:rFonts w:asciiTheme="minorHAnsi" w:eastAsiaTheme="minorHAnsi" w:hAnsiTheme="minorHAnsi" w:cstheme="minorBidi"/>
          <w:color w:val="auto"/>
        </w:rPr>
        <w:commentReference w:id="10"/>
      </w:r>
    </w:p>
    <w:p w14:paraId="58A0C19A" w14:textId="0829C3CE" w:rsidR="008E5A7E" w:rsidRPr="008E5A7E" w:rsidRDefault="008E5A7E" w:rsidP="008E5A7E">
      <w:pPr>
        <w:rPr>
          <w:sz w:val="20"/>
        </w:rPr>
      </w:pPr>
      <w:r w:rsidRPr="008E5A7E">
        <w:rPr>
          <w:sz w:val="20"/>
        </w:rPr>
        <w:t>`</w:t>
      </w:r>
      <w:r w:rsidRPr="008E5A7E">
        <w:rPr>
          <w:sz w:val="20"/>
        </w:rPr>
        <w:tab/>
      </w:r>
      <w:r w:rsidR="0047771B">
        <w:rPr>
          <w:sz w:val="24"/>
        </w:rPr>
        <w:t>[STATIC POP-UP</w:t>
      </w:r>
      <w:r w:rsidRPr="008E5A7E">
        <w:rPr>
          <w:sz w:val="24"/>
        </w:rPr>
        <w:t>]</w:t>
      </w:r>
      <w:r w:rsidRPr="008E5A7E">
        <w:t xml:space="preserve"> </w:t>
      </w:r>
      <w:r w:rsidRPr="008E5A7E">
        <w:rPr>
          <w:i/>
          <w:sz w:val="24"/>
        </w:rPr>
        <w:t xml:space="preserve">Use data from </w:t>
      </w:r>
      <w:r w:rsidRPr="00A0290E">
        <w:rPr>
          <w:sz w:val="24"/>
        </w:rPr>
        <w:t>Table 5, pg. 22</w:t>
      </w:r>
    </w:p>
    <w:p w14:paraId="2D7597E6" w14:textId="33D66361" w:rsidR="008E5A7E" w:rsidRPr="008E5A7E" w:rsidRDefault="00A0290E" w:rsidP="008E5A7E">
      <w:pPr>
        <w:pStyle w:val="Heading2"/>
        <w:ind w:firstLine="644"/>
        <w:rPr>
          <w:sz w:val="28"/>
        </w:rPr>
      </w:pPr>
      <w:r>
        <w:rPr>
          <w:sz w:val="28"/>
        </w:rPr>
        <w:t>5</w:t>
      </w:r>
      <w:r w:rsidR="008E5A7E" w:rsidRPr="008E5A7E">
        <w:rPr>
          <w:sz w:val="28"/>
        </w:rPr>
        <w:t xml:space="preserve">.2. </w:t>
      </w:r>
      <w:r w:rsidR="00DD319C">
        <w:rPr>
          <w:sz w:val="28"/>
        </w:rPr>
        <w:t>ILO researchers</w:t>
      </w:r>
      <w:r w:rsidR="008E5A7E" w:rsidRPr="008E5A7E">
        <w:rPr>
          <w:sz w:val="28"/>
        </w:rPr>
        <w:t xml:space="preserve"> explain their work</w:t>
      </w:r>
    </w:p>
    <w:p w14:paraId="41C820F4" w14:textId="35A4FD85" w:rsidR="00AA5A9F" w:rsidRDefault="008E5A7E" w:rsidP="008E5A7E">
      <w:pPr>
        <w:ind w:left="644"/>
        <w:rPr>
          <w:sz w:val="24"/>
        </w:rPr>
      </w:pPr>
      <w:r w:rsidRPr="008E5A7E">
        <w:rPr>
          <w:sz w:val="24"/>
        </w:rPr>
        <w:t>Video, two minutes.</w:t>
      </w:r>
    </w:p>
    <w:p w14:paraId="2587C043" w14:textId="77777777" w:rsidR="00A0290E" w:rsidRDefault="00E17BC8" w:rsidP="00A0290E">
      <w:pPr>
        <w:pStyle w:val="Heading1"/>
        <w:numPr>
          <w:ilvl w:val="0"/>
          <w:numId w:val="5"/>
        </w:numPr>
      </w:pPr>
      <w:r>
        <w:t>Persistent barriers</w:t>
      </w:r>
      <w:r w:rsidDel="00E17BC8">
        <w:t xml:space="preserve"> </w:t>
      </w:r>
    </w:p>
    <w:p w14:paraId="2E6117D0" w14:textId="5C7E7AEB" w:rsidR="00360007" w:rsidRPr="00A0290E" w:rsidRDefault="00676149" w:rsidP="00AA5A9F">
      <w:pPr>
        <w:ind w:firstLine="644"/>
        <w:rPr>
          <w:sz w:val="32"/>
        </w:rPr>
      </w:pPr>
      <w:r w:rsidRPr="00A0290E">
        <w:t>[</w:t>
      </w:r>
      <w:r w:rsidR="00360007" w:rsidRPr="00A0290E">
        <w:t xml:space="preserve">TEXT BOX + </w:t>
      </w:r>
      <w:r w:rsidRPr="00A0290E">
        <w:t>FOUR TAB MODULE]</w:t>
      </w:r>
    </w:p>
    <w:p w14:paraId="2EA29979" w14:textId="1296BBF4" w:rsidR="00676149" w:rsidRPr="008E5A7E" w:rsidRDefault="00F51B9D" w:rsidP="001E4948">
      <w:pPr>
        <w:ind w:left="644"/>
        <w:rPr>
          <w:b/>
          <w:sz w:val="24"/>
        </w:rPr>
      </w:pPr>
      <w:r w:rsidRPr="008E5A7E">
        <w:rPr>
          <w:b/>
          <w:sz w:val="24"/>
        </w:rPr>
        <w:t>Work-family</w:t>
      </w:r>
      <w:r w:rsidR="00676149" w:rsidRPr="008E5A7E">
        <w:rPr>
          <w:b/>
          <w:sz w:val="24"/>
        </w:rPr>
        <w:t xml:space="preserve"> balance</w:t>
      </w:r>
    </w:p>
    <w:p w14:paraId="688E9877" w14:textId="5BD775B7" w:rsidR="00F51B9D" w:rsidRPr="008E5A7E" w:rsidRDefault="00F51B9D" w:rsidP="00F51B9D">
      <w:pPr>
        <w:ind w:left="644"/>
        <w:rPr>
          <w:sz w:val="24"/>
        </w:rPr>
      </w:pPr>
      <w:r w:rsidRPr="008E5A7E">
        <w:rPr>
          <w:sz w:val="24"/>
        </w:rPr>
        <w:t>Across the board, women repo</w:t>
      </w:r>
      <w:r w:rsidR="00011DFA">
        <w:rPr>
          <w:sz w:val="24"/>
        </w:rPr>
        <w:t>rt that the biggest barrier to paid work i</w:t>
      </w:r>
      <w:r w:rsidRPr="008E5A7E">
        <w:rPr>
          <w:sz w:val="24"/>
        </w:rPr>
        <w:t xml:space="preserve">s the struggle to </w:t>
      </w:r>
      <w:r w:rsidR="00011DFA">
        <w:rPr>
          <w:sz w:val="24"/>
        </w:rPr>
        <w:t xml:space="preserve">balance </w:t>
      </w:r>
      <w:r w:rsidRPr="008E5A7E">
        <w:rPr>
          <w:sz w:val="24"/>
        </w:rPr>
        <w:t xml:space="preserve">it with family responsibilities. Work such as childcare, cleaning and cooking are necessary for a household’s </w:t>
      </w:r>
      <w:ins w:id="11" w:author="Yoon, Sheena" w:date="2017-10-12T17:57:00Z">
        <w:r w:rsidR="008641F7">
          <w:rPr>
            <w:sz w:val="24"/>
          </w:rPr>
          <w:t>welfare</w:t>
        </w:r>
      </w:ins>
      <w:del w:id="12" w:author="Yoon, Sheena" w:date="2017-10-12T17:57:00Z">
        <w:r w:rsidRPr="008E5A7E" w:rsidDel="008641F7">
          <w:rPr>
            <w:sz w:val="24"/>
          </w:rPr>
          <w:delText>survival</w:delText>
        </w:r>
      </w:del>
      <w:r w:rsidR="00D7288B">
        <w:rPr>
          <w:sz w:val="24"/>
        </w:rPr>
        <w:t xml:space="preserve"> –</w:t>
      </w:r>
      <w:r w:rsidRPr="008E5A7E">
        <w:rPr>
          <w:sz w:val="24"/>
        </w:rPr>
        <w:t xml:space="preserve"> and therefore for the wellbeing of societies as a whole</w:t>
      </w:r>
      <w:r w:rsidR="00D7288B">
        <w:rPr>
          <w:sz w:val="24"/>
        </w:rPr>
        <w:t xml:space="preserve"> – </w:t>
      </w:r>
      <w:r w:rsidR="007215F4">
        <w:rPr>
          <w:sz w:val="24"/>
        </w:rPr>
        <w:t xml:space="preserve">but </w:t>
      </w:r>
      <w:r w:rsidR="00D7288B">
        <w:rPr>
          <w:sz w:val="24"/>
        </w:rPr>
        <w:t>w</w:t>
      </w:r>
      <w:r w:rsidRPr="008E5A7E">
        <w:rPr>
          <w:sz w:val="24"/>
        </w:rPr>
        <w:t>omen still shoulder the brunt of this often invisible and undervalued workload.</w:t>
      </w:r>
    </w:p>
    <w:p w14:paraId="371A5472" w14:textId="2C6E7499" w:rsidR="00676149" w:rsidRPr="008E5A7E" w:rsidRDefault="00676149" w:rsidP="001E4948">
      <w:pPr>
        <w:ind w:left="644"/>
        <w:rPr>
          <w:b/>
          <w:sz w:val="24"/>
        </w:rPr>
      </w:pPr>
      <w:r w:rsidRPr="008E5A7E">
        <w:rPr>
          <w:b/>
          <w:sz w:val="24"/>
        </w:rPr>
        <w:t>Marital status</w:t>
      </w:r>
    </w:p>
    <w:p w14:paraId="7DCA27D9" w14:textId="743E8819" w:rsidR="00676149" w:rsidRPr="008E5A7E" w:rsidRDefault="00676149" w:rsidP="001E4948">
      <w:pPr>
        <w:ind w:left="644"/>
        <w:rPr>
          <w:sz w:val="24"/>
        </w:rPr>
      </w:pPr>
      <w:r w:rsidRPr="008E5A7E">
        <w:rPr>
          <w:sz w:val="24"/>
        </w:rPr>
        <w:t xml:space="preserve">In developed and emerging economies, women who </w:t>
      </w:r>
      <w:r w:rsidR="00011DFA">
        <w:rPr>
          <w:sz w:val="24"/>
        </w:rPr>
        <w:t xml:space="preserve">have </w:t>
      </w:r>
      <w:r w:rsidRPr="008E5A7E">
        <w:rPr>
          <w:sz w:val="24"/>
        </w:rPr>
        <w:t xml:space="preserve">a spouse or a partner are less likely to be </w:t>
      </w:r>
      <w:r w:rsidR="007215F4">
        <w:rPr>
          <w:sz w:val="24"/>
        </w:rPr>
        <w:t>employed</w:t>
      </w:r>
      <w:r w:rsidRPr="008E5A7E">
        <w:rPr>
          <w:sz w:val="24"/>
        </w:rPr>
        <w:t xml:space="preserve"> </w:t>
      </w:r>
      <w:r w:rsidR="007215F4">
        <w:rPr>
          <w:sz w:val="24"/>
        </w:rPr>
        <w:t>in</w:t>
      </w:r>
      <w:r w:rsidR="00A4628E">
        <w:rPr>
          <w:sz w:val="24"/>
        </w:rPr>
        <w:t xml:space="preserve"> a</w:t>
      </w:r>
      <w:r w:rsidRPr="008E5A7E">
        <w:rPr>
          <w:sz w:val="24"/>
        </w:rPr>
        <w:t xml:space="preserve"> paid job or actively looking for one</w:t>
      </w:r>
      <w:r w:rsidR="00F51B9D" w:rsidRPr="008E5A7E">
        <w:rPr>
          <w:sz w:val="24"/>
        </w:rPr>
        <w:t>. However, in developing coun</w:t>
      </w:r>
      <w:r w:rsidR="00011DFA">
        <w:rPr>
          <w:sz w:val="24"/>
        </w:rPr>
        <w:t>tries the reverse is true and</w:t>
      </w:r>
      <w:r w:rsidR="00F51B9D" w:rsidRPr="008E5A7E">
        <w:rPr>
          <w:sz w:val="24"/>
        </w:rPr>
        <w:t xml:space="preserve"> economic necessity means that married women are more likely to work.</w:t>
      </w:r>
    </w:p>
    <w:p w14:paraId="7CA04B1C" w14:textId="3EB8FA4A" w:rsidR="00676149" w:rsidRPr="008E5A7E" w:rsidRDefault="00676149" w:rsidP="001E4948">
      <w:pPr>
        <w:ind w:left="644"/>
        <w:rPr>
          <w:b/>
          <w:sz w:val="24"/>
        </w:rPr>
      </w:pPr>
      <w:r w:rsidRPr="008E5A7E">
        <w:rPr>
          <w:b/>
          <w:sz w:val="24"/>
        </w:rPr>
        <w:t>Lack of transport</w:t>
      </w:r>
    </w:p>
    <w:p w14:paraId="23FC3531" w14:textId="6879B696" w:rsidR="00676149" w:rsidRPr="008E5A7E" w:rsidRDefault="00676149" w:rsidP="001E4948">
      <w:pPr>
        <w:ind w:left="644"/>
        <w:rPr>
          <w:sz w:val="24"/>
        </w:rPr>
      </w:pPr>
      <w:r w:rsidRPr="008E5A7E">
        <w:rPr>
          <w:sz w:val="24"/>
        </w:rPr>
        <w:t xml:space="preserve">In developing countries, </w:t>
      </w:r>
      <w:r w:rsidR="00011DFA">
        <w:rPr>
          <w:sz w:val="24"/>
        </w:rPr>
        <w:t xml:space="preserve">women reported that </w:t>
      </w:r>
      <w:r w:rsidRPr="008E5A7E">
        <w:rPr>
          <w:sz w:val="24"/>
        </w:rPr>
        <w:t>li</w:t>
      </w:r>
      <w:r w:rsidR="00011DFA">
        <w:rPr>
          <w:sz w:val="24"/>
        </w:rPr>
        <w:t>mited access to safe transport wa</w:t>
      </w:r>
      <w:r w:rsidRPr="008E5A7E">
        <w:rPr>
          <w:sz w:val="24"/>
        </w:rPr>
        <w:t>s</w:t>
      </w:r>
      <w:r w:rsidR="00011DFA">
        <w:rPr>
          <w:sz w:val="24"/>
        </w:rPr>
        <w:t xml:space="preserve"> the greatest obstacle to their</w:t>
      </w:r>
      <w:r w:rsidRPr="008E5A7E">
        <w:rPr>
          <w:sz w:val="24"/>
        </w:rPr>
        <w:t xml:space="preserve"> parti</w:t>
      </w:r>
      <w:r w:rsidR="00011DFA">
        <w:rPr>
          <w:sz w:val="24"/>
        </w:rPr>
        <w:t xml:space="preserve">cipation in labour markets. </w:t>
      </w:r>
      <w:r w:rsidR="00A4628E">
        <w:rPr>
          <w:sz w:val="24"/>
        </w:rPr>
        <w:t>All too often</w:t>
      </w:r>
      <w:r w:rsidRPr="008E5A7E">
        <w:rPr>
          <w:sz w:val="24"/>
        </w:rPr>
        <w:t xml:space="preserve">, women risk facing harassment and even sexual assault on their daily commute. </w:t>
      </w:r>
    </w:p>
    <w:p w14:paraId="247BDC23" w14:textId="5966BEF9" w:rsidR="00676149" w:rsidRPr="008E5A7E" w:rsidRDefault="00676149" w:rsidP="001E4948">
      <w:pPr>
        <w:ind w:left="644"/>
        <w:rPr>
          <w:b/>
          <w:sz w:val="24"/>
        </w:rPr>
      </w:pPr>
      <w:r w:rsidRPr="008E5A7E">
        <w:rPr>
          <w:b/>
          <w:sz w:val="24"/>
        </w:rPr>
        <w:t>Lack of affordable care</w:t>
      </w:r>
    </w:p>
    <w:p w14:paraId="6C3735A5" w14:textId="1B263E17" w:rsidR="00002FD8" w:rsidRPr="008E5A7E" w:rsidRDefault="00F51B9D" w:rsidP="00F51B9D">
      <w:pPr>
        <w:ind w:left="644"/>
        <w:rPr>
          <w:sz w:val="24"/>
        </w:rPr>
      </w:pPr>
      <w:r w:rsidRPr="008E5A7E">
        <w:rPr>
          <w:sz w:val="24"/>
        </w:rPr>
        <w:t xml:space="preserve">Globally, the lack of affordable care for children or family members prevents women from participating in the workforce. </w:t>
      </w:r>
      <w:r w:rsidR="00A4628E">
        <w:rPr>
          <w:sz w:val="24"/>
        </w:rPr>
        <w:t>In fact, it</w:t>
      </w:r>
      <w:r w:rsidRPr="008E5A7E">
        <w:rPr>
          <w:sz w:val="24"/>
        </w:rPr>
        <w:t xml:space="preserve"> decreases a woman’s participation chances by almost 5 per</w:t>
      </w:r>
      <w:r w:rsidR="007215F4">
        <w:rPr>
          <w:sz w:val="24"/>
        </w:rPr>
        <w:t xml:space="preserve"> </w:t>
      </w:r>
      <w:r w:rsidRPr="008E5A7E">
        <w:rPr>
          <w:sz w:val="24"/>
        </w:rPr>
        <w:t>cent in developing countries, and 4 per</w:t>
      </w:r>
      <w:r w:rsidR="007215F4">
        <w:rPr>
          <w:sz w:val="24"/>
        </w:rPr>
        <w:t xml:space="preserve"> </w:t>
      </w:r>
      <w:r w:rsidRPr="008E5A7E">
        <w:rPr>
          <w:sz w:val="24"/>
        </w:rPr>
        <w:t>cent in developed countries.</w:t>
      </w:r>
    </w:p>
    <w:p w14:paraId="21FE806E" w14:textId="75980DEF" w:rsidR="00F51B9D" w:rsidRDefault="008E5A7E" w:rsidP="00F51B9D">
      <w:pPr>
        <w:pStyle w:val="Heading1"/>
        <w:numPr>
          <w:ilvl w:val="0"/>
          <w:numId w:val="5"/>
        </w:numPr>
        <w:rPr>
          <w:sz w:val="36"/>
        </w:rPr>
      </w:pPr>
      <w:r w:rsidRPr="008E5A7E">
        <w:rPr>
          <w:sz w:val="36"/>
        </w:rPr>
        <w:lastRenderedPageBreak/>
        <w:softHyphen/>
      </w:r>
      <w:r w:rsidRPr="008E5A7E">
        <w:rPr>
          <w:sz w:val="36"/>
        </w:rPr>
        <w:softHyphen/>
      </w:r>
      <w:r w:rsidR="00F51B9D" w:rsidRPr="008E5A7E">
        <w:rPr>
          <w:sz w:val="36"/>
        </w:rPr>
        <w:t>Pressure to conform</w:t>
      </w:r>
    </w:p>
    <w:p w14:paraId="2C5C2DDE" w14:textId="06969362" w:rsidR="008E5A7E" w:rsidRPr="008E5A7E" w:rsidRDefault="008E5A7E" w:rsidP="008E5A7E">
      <w:pPr>
        <w:pStyle w:val="ListParagraph"/>
        <w:ind w:left="644"/>
        <w:rPr>
          <w:sz w:val="24"/>
        </w:rPr>
      </w:pPr>
      <w:r w:rsidRPr="008E5A7E">
        <w:rPr>
          <w:sz w:val="24"/>
        </w:rPr>
        <w:t xml:space="preserve">[PAGE </w:t>
      </w:r>
      <w:r>
        <w:rPr>
          <w:sz w:val="24"/>
        </w:rPr>
        <w:t>WITH BG IMAGE + ONE TEXT BOX + 1</w:t>
      </w:r>
      <w:r w:rsidRPr="008E5A7E">
        <w:rPr>
          <w:sz w:val="24"/>
        </w:rPr>
        <w:t xml:space="preserve"> </w:t>
      </w:r>
      <w:r>
        <w:rPr>
          <w:sz w:val="24"/>
        </w:rPr>
        <w:t>BUTTON</w:t>
      </w:r>
      <w:r w:rsidRPr="008E5A7E">
        <w:rPr>
          <w:sz w:val="24"/>
        </w:rPr>
        <w:t>]</w:t>
      </w:r>
    </w:p>
    <w:p w14:paraId="3E2203F9" w14:textId="5F5B1720" w:rsidR="00002FD8" w:rsidRPr="008E5A7E" w:rsidRDefault="00360007" w:rsidP="00002FD8">
      <w:pPr>
        <w:ind w:left="644"/>
        <w:rPr>
          <w:sz w:val="24"/>
        </w:rPr>
      </w:pPr>
      <w:r w:rsidRPr="008E5A7E">
        <w:rPr>
          <w:sz w:val="24"/>
        </w:rPr>
        <w:t xml:space="preserve">There are still a lot of people who believe </w:t>
      </w:r>
      <w:r w:rsidR="00A4628E">
        <w:rPr>
          <w:sz w:val="24"/>
        </w:rPr>
        <w:t>it</w:t>
      </w:r>
      <w:r w:rsidRPr="008E5A7E">
        <w:rPr>
          <w:sz w:val="24"/>
        </w:rPr>
        <w:t xml:space="preserve"> is wrong or unacceptable for a woman to have a paid job: 20 per cent of men and 14 per cent of women, to be exact. Many wo</w:t>
      </w:r>
      <w:r w:rsidR="008E5A7E" w:rsidRPr="008E5A7E">
        <w:rPr>
          <w:sz w:val="24"/>
        </w:rPr>
        <w:t xml:space="preserve">men reported </w:t>
      </w:r>
      <w:r w:rsidR="007215F4">
        <w:rPr>
          <w:sz w:val="24"/>
        </w:rPr>
        <w:t xml:space="preserve">that </w:t>
      </w:r>
      <w:r w:rsidRPr="008E5A7E">
        <w:rPr>
          <w:sz w:val="24"/>
        </w:rPr>
        <w:t>their immediate family</w:t>
      </w:r>
      <w:r w:rsidR="00A4628E">
        <w:rPr>
          <w:sz w:val="24"/>
        </w:rPr>
        <w:t xml:space="preserve"> disapproved of</w:t>
      </w:r>
      <w:r w:rsidRPr="008E5A7E">
        <w:rPr>
          <w:sz w:val="24"/>
        </w:rPr>
        <w:t xml:space="preserve"> their decision to work outside the home. </w:t>
      </w:r>
      <w:ins w:id="13" w:author="Kuhn, Stefan" w:date="2017-10-16T10:52:00Z">
        <w:r w:rsidR="00656924">
          <w:t>The role of women on the labour market that their social environment considers acceptable is driven by the social norms that are rooted in the history, religion and institutions of a society, and that are constantly evolving.</w:t>
        </w:r>
      </w:ins>
      <w:commentRangeStart w:id="14"/>
      <w:commentRangeStart w:id="15"/>
      <w:commentRangeStart w:id="16"/>
      <w:commentRangeStart w:id="17"/>
      <w:commentRangeStart w:id="18"/>
      <w:del w:id="19" w:author="Kuhn, Stefan" w:date="2017-10-16T10:52:00Z">
        <w:r w:rsidRPr="008E5A7E" w:rsidDel="00656924">
          <w:rPr>
            <w:sz w:val="24"/>
          </w:rPr>
          <w:delText>Religion can also be a factor, especially in developing countries.</w:delText>
        </w:r>
      </w:del>
      <w:r w:rsidRPr="008E5A7E">
        <w:rPr>
          <w:sz w:val="24"/>
        </w:rPr>
        <w:t xml:space="preserve"> </w:t>
      </w:r>
      <w:commentRangeEnd w:id="14"/>
      <w:r w:rsidR="0047771B">
        <w:rPr>
          <w:rStyle w:val="CommentReference"/>
        </w:rPr>
        <w:commentReference w:id="14"/>
      </w:r>
      <w:commentRangeEnd w:id="15"/>
      <w:r w:rsidR="00A4628E">
        <w:rPr>
          <w:rStyle w:val="CommentReference"/>
        </w:rPr>
        <w:commentReference w:id="15"/>
      </w:r>
      <w:commentRangeEnd w:id="16"/>
      <w:r w:rsidR="00E17BC8">
        <w:rPr>
          <w:rStyle w:val="CommentReference"/>
        </w:rPr>
        <w:commentReference w:id="16"/>
      </w:r>
      <w:commentRangeEnd w:id="17"/>
      <w:r w:rsidR="00D41E35">
        <w:rPr>
          <w:rStyle w:val="CommentReference"/>
        </w:rPr>
        <w:commentReference w:id="17"/>
      </w:r>
      <w:commentRangeEnd w:id="18"/>
      <w:r w:rsidR="00656924">
        <w:rPr>
          <w:rStyle w:val="CommentReference"/>
        </w:rPr>
        <w:commentReference w:id="18"/>
      </w:r>
    </w:p>
    <w:p w14:paraId="7017A4AE" w14:textId="1F8D88E6" w:rsidR="008E5A7E" w:rsidRDefault="008E5A7E" w:rsidP="008E5A7E">
      <w:pPr>
        <w:ind w:left="644"/>
        <w:rPr>
          <w:sz w:val="24"/>
        </w:rPr>
      </w:pPr>
      <w:r w:rsidRPr="008E5A7E">
        <w:rPr>
          <w:sz w:val="24"/>
        </w:rPr>
        <w:t>But despite pressure to conform to traditional gender roles,</w:t>
      </w:r>
      <w:r w:rsidR="00011DFA">
        <w:rPr>
          <w:sz w:val="24"/>
        </w:rPr>
        <w:t xml:space="preserve"> many</w:t>
      </w:r>
      <w:r w:rsidRPr="008E5A7E">
        <w:rPr>
          <w:sz w:val="24"/>
        </w:rPr>
        <w:t xml:space="preserve"> women continue to</w:t>
      </w:r>
      <w:r w:rsidR="000B0B07">
        <w:rPr>
          <w:sz w:val="24"/>
        </w:rPr>
        <w:t xml:space="preserve"> break down barriers by</w:t>
      </w:r>
      <w:r w:rsidRPr="008E5A7E">
        <w:rPr>
          <w:sz w:val="24"/>
        </w:rPr>
        <w:t xml:space="preserve"> join</w:t>
      </w:r>
      <w:r w:rsidR="000B0B07">
        <w:rPr>
          <w:sz w:val="24"/>
        </w:rPr>
        <w:t xml:space="preserve">ing the workforce, taking on leadership </w:t>
      </w:r>
      <w:r w:rsidR="007215F4">
        <w:rPr>
          <w:sz w:val="24"/>
        </w:rPr>
        <w:t>positions</w:t>
      </w:r>
      <w:r w:rsidRPr="008E5A7E">
        <w:rPr>
          <w:sz w:val="24"/>
        </w:rPr>
        <w:t xml:space="preserve"> and start</w:t>
      </w:r>
      <w:r w:rsidR="000B0B07">
        <w:rPr>
          <w:sz w:val="24"/>
        </w:rPr>
        <w:t>ing</w:t>
      </w:r>
      <w:r w:rsidRPr="008E5A7E">
        <w:rPr>
          <w:sz w:val="24"/>
        </w:rPr>
        <w:t xml:space="preserve"> their own businesses.</w:t>
      </w:r>
    </w:p>
    <w:p w14:paraId="64705292" w14:textId="3D8A93CD" w:rsidR="008E5A7E" w:rsidRPr="000B0B07" w:rsidRDefault="000B0B07" w:rsidP="000B0B07">
      <w:pPr>
        <w:ind w:left="720"/>
        <w:rPr>
          <w:sz w:val="24"/>
          <w:highlight w:val="cyan"/>
        </w:rPr>
      </w:pPr>
      <w:r>
        <w:rPr>
          <w:sz w:val="24"/>
          <w:highlight w:val="cyan"/>
        </w:rPr>
        <w:t>Button: &gt; 8.1</w:t>
      </w:r>
      <w:r w:rsidRPr="008E5A7E">
        <w:rPr>
          <w:sz w:val="24"/>
          <w:highlight w:val="cyan"/>
        </w:rPr>
        <w:t>. [VIDEO] –</w:t>
      </w:r>
      <w:r>
        <w:rPr>
          <w:sz w:val="24"/>
          <w:highlight w:val="cyan"/>
        </w:rPr>
        <w:t xml:space="preserve"> Breaking barriers</w:t>
      </w:r>
      <w:r w:rsidRPr="008E5A7E">
        <w:rPr>
          <w:sz w:val="24"/>
          <w:highlight w:val="cyan"/>
        </w:rPr>
        <w:t xml:space="preserve">    </w:t>
      </w:r>
    </w:p>
    <w:p w14:paraId="60CF38D8" w14:textId="4FBB6DCE" w:rsidR="008E5A7E" w:rsidRDefault="008E5A7E" w:rsidP="008E5A7E">
      <w:pPr>
        <w:pStyle w:val="Heading2"/>
        <w:ind w:firstLine="644"/>
        <w:rPr>
          <w:sz w:val="28"/>
        </w:rPr>
      </w:pPr>
      <w:r w:rsidRPr="008E5A7E">
        <w:rPr>
          <w:sz w:val="28"/>
        </w:rPr>
        <w:t xml:space="preserve">8.1   </w:t>
      </w:r>
      <w:r>
        <w:rPr>
          <w:sz w:val="28"/>
        </w:rPr>
        <w:t>VIDEO</w:t>
      </w:r>
    </w:p>
    <w:p w14:paraId="39FF4EEF" w14:textId="40040F5F" w:rsidR="00002FD8" w:rsidRPr="000B0B07" w:rsidRDefault="000B0B07" w:rsidP="000B0B07">
      <w:pPr>
        <w:rPr>
          <w:i/>
        </w:rPr>
      </w:pPr>
      <w:commentRangeStart w:id="21"/>
      <w:commentRangeStart w:id="22"/>
      <w:r w:rsidRPr="000B0B07">
        <w:rPr>
          <w:i/>
        </w:rPr>
        <w:tab/>
        <w:t>Compilation video, two minutes</w:t>
      </w:r>
      <w:commentRangeEnd w:id="21"/>
      <w:r>
        <w:rPr>
          <w:rStyle w:val="CommentReference"/>
        </w:rPr>
        <w:commentReference w:id="21"/>
      </w:r>
      <w:commentRangeEnd w:id="22"/>
      <w:r w:rsidR="009D0C8D">
        <w:rPr>
          <w:rStyle w:val="CommentReference"/>
        </w:rPr>
        <w:commentReference w:id="22"/>
      </w:r>
    </w:p>
    <w:p w14:paraId="656884CC" w14:textId="56340667" w:rsidR="00DF7FBA" w:rsidRDefault="00DF7FBA" w:rsidP="000B0B07">
      <w:pPr>
        <w:pStyle w:val="Heading1"/>
        <w:numPr>
          <w:ilvl w:val="0"/>
          <w:numId w:val="5"/>
        </w:numPr>
        <w:rPr>
          <w:sz w:val="36"/>
        </w:rPr>
      </w:pPr>
      <w:r>
        <w:rPr>
          <w:sz w:val="36"/>
        </w:rPr>
        <w:t>Bridging the gap</w:t>
      </w:r>
    </w:p>
    <w:p w14:paraId="24E69395" w14:textId="5DED8C89" w:rsidR="00DF7FBA" w:rsidRPr="00DF7FBA" w:rsidRDefault="00DF7FBA" w:rsidP="00DF7FBA">
      <w:pPr>
        <w:ind w:left="644"/>
        <w:rPr>
          <w:sz w:val="24"/>
        </w:rPr>
      </w:pPr>
      <w:r w:rsidRPr="00DF7FBA">
        <w:rPr>
          <w:sz w:val="24"/>
        </w:rPr>
        <w:t>[PAGE WITH BG IMAGE + SIX TABS]</w:t>
      </w:r>
    </w:p>
    <w:p w14:paraId="3C49A1D7" w14:textId="77B82E34" w:rsidR="00DF7FBA" w:rsidRPr="0047771B" w:rsidRDefault="00F5167D" w:rsidP="00DF7FBA">
      <w:pPr>
        <w:ind w:firstLine="644"/>
        <w:rPr>
          <w:b/>
          <w:sz w:val="24"/>
        </w:rPr>
      </w:pPr>
      <w:r w:rsidRPr="0047771B">
        <w:rPr>
          <w:b/>
          <w:sz w:val="24"/>
        </w:rPr>
        <w:t>Achieving e</w:t>
      </w:r>
      <w:r w:rsidR="00DF7FBA" w:rsidRPr="0047771B">
        <w:rPr>
          <w:b/>
          <w:sz w:val="24"/>
        </w:rPr>
        <w:t xml:space="preserve">qual pay </w:t>
      </w:r>
    </w:p>
    <w:p w14:paraId="620D8F7C" w14:textId="41773D00" w:rsidR="00DF7FBA" w:rsidRPr="0047771B" w:rsidRDefault="00472F13" w:rsidP="00472F13">
      <w:pPr>
        <w:ind w:left="644"/>
        <w:rPr>
          <w:sz w:val="24"/>
        </w:rPr>
      </w:pPr>
      <w:r w:rsidRPr="0047771B">
        <w:rPr>
          <w:sz w:val="24"/>
        </w:rPr>
        <w:t>The principle of e</w:t>
      </w:r>
      <w:r w:rsidR="00DF7FBA" w:rsidRPr="0047771B">
        <w:rPr>
          <w:sz w:val="24"/>
        </w:rPr>
        <w:t xml:space="preserve">qual remuneration for work </w:t>
      </w:r>
      <w:r w:rsidRPr="0047771B">
        <w:rPr>
          <w:sz w:val="24"/>
        </w:rPr>
        <w:t>of equal value must be protected in law and promoted in practice. Improved wage transparency and gender-neutral job evaluation can help achieve this end, in addition to strengthening existing systems such as minimum wages and collective bargaining.</w:t>
      </w:r>
    </w:p>
    <w:p w14:paraId="2FDF5AB9" w14:textId="69D51A56" w:rsidR="00472F13" w:rsidRPr="0047771B" w:rsidRDefault="00F5167D" w:rsidP="00472F13">
      <w:pPr>
        <w:ind w:firstLine="644"/>
        <w:rPr>
          <w:b/>
          <w:sz w:val="24"/>
        </w:rPr>
      </w:pPr>
      <w:r w:rsidRPr="0047771B">
        <w:rPr>
          <w:b/>
          <w:sz w:val="24"/>
        </w:rPr>
        <w:t>Tackling o</w:t>
      </w:r>
      <w:r w:rsidR="00DF7FBA" w:rsidRPr="0047771B">
        <w:rPr>
          <w:b/>
          <w:sz w:val="24"/>
        </w:rPr>
        <w:t>ccupat</w:t>
      </w:r>
      <w:r w:rsidR="00472F13" w:rsidRPr="0047771B">
        <w:rPr>
          <w:b/>
          <w:sz w:val="24"/>
        </w:rPr>
        <w:t>ional segregation</w:t>
      </w:r>
    </w:p>
    <w:p w14:paraId="159F7A08" w14:textId="7A98838E" w:rsidR="00DF7FBA" w:rsidRPr="0047771B" w:rsidRDefault="00472F13" w:rsidP="00BF1B7A">
      <w:pPr>
        <w:ind w:left="644"/>
        <w:rPr>
          <w:sz w:val="24"/>
        </w:rPr>
      </w:pPr>
      <w:r w:rsidRPr="0047771B">
        <w:rPr>
          <w:sz w:val="24"/>
        </w:rPr>
        <w:t>Women tend to be over-represented in occupations that are perceived as</w:t>
      </w:r>
      <w:r w:rsidR="00BF1B7A" w:rsidRPr="0047771B">
        <w:rPr>
          <w:sz w:val="24"/>
        </w:rPr>
        <w:t xml:space="preserve"> unskilled and “low-value” – particularly in caring professions</w:t>
      </w:r>
      <w:r w:rsidRPr="0047771B">
        <w:rPr>
          <w:sz w:val="24"/>
        </w:rPr>
        <w:t xml:space="preserve">. </w:t>
      </w:r>
      <w:r w:rsidR="00BF1B7A" w:rsidRPr="0047771B">
        <w:rPr>
          <w:sz w:val="24"/>
        </w:rPr>
        <w:t xml:space="preserve">Preconceptions about the value of certain types of work can be </w:t>
      </w:r>
      <w:r w:rsidR="00E17BC8">
        <w:rPr>
          <w:sz w:val="24"/>
        </w:rPr>
        <w:t>challenged</w:t>
      </w:r>
      <w:r w:rsidR="00BF1B7A" w:rsidRPr="0047771B">
        <w:rPr>
          <w:sz w:val="24"/>
        </w:rPr>
        <w:t xml:space="preserve"> through education and </w:t>
      </w:r>
      <w:r w:rsidR="00A4628E">
        <w:rPr>
          <w:sz w:val="24"/>
        </w:rPr>
        <w:t xml:space="preserve">public </w:t>
      </w:r>
      <w:r w:rsidR="00BF1B7A" w:rsidRPr="0047771B">
        <w:rPr>
          <w:sz w:val="24"/>
        </w:rPr>
        <w:t xml:space="preserve">outreach. It is also essential to ensure that workers in undervalued sectors are paid fairly based on their skills and responsibilities, not on stereotypes. </w:t>
      </w:r>
    </w:p>
    <w:p w14:paraId="679B9525" w14:textId="604BC144" w:rsidR="00472F13" w:rsidRPr="0047771B" w:rsidRDefault="003A5C59" w:rsidP="00BF1B7A">
      <w:pPr>
        <w:ind w:firstLine="644"/>
        <w:rPr>
          <w:b/>
          <w:sz w:val="24"/>
        </w:rPr>
      </w:pPr>
      <w:r w:rsidRPr="0047771B">
        <w:rPr>
          <w:b/>
          <w:sz w:val="24"/>
        </w:rPr>
        <w:t>Eliminating</w:t>
      </w:r>
      <w:r w:rsidR="00472F13" w:rsidRPr="0047771B">
        <w:rPr>
          <w:b/>
          <w:sz w:val="24"/>
        </w:rPr>
        <w:t xml:space="preserve"> discrimination</w:t>
      </w:r>
    </w:p>
    <w:p w14:paraId="1860BA55" w14:textId="68595F6F" w:rsidR="00DF7FBA" w:rsidRPr="0047771B" w:rsidRDefault="00F5167D" w:rsidP="00BF1B7A">
      <w:pPr>
        <w:ind w:left="644"/>
        <w:rPr>
          <w:sz w:val="24"/>
        </w:rPr>
      </w:pPr>
      <w:r w:rsidRPr="0047771B">
        <w:rPr>
          <w:sz w:val="24"/>
        </w:rPr>
        <w:t>Many countries have explicit l</w:t>
      </w:r>
      <w:r w:rsidR="00DF7FBA" w:rsidRPr="0047771B">
        <w:rPr>
          <w:sz w:val="24"/>
        </w:rPr>
        <w:t>egisl</w:t>
      </w:r>
      <w:r w:rsidR="00BF1B7A" w:rsidRPr="0047771B">
        <w:rPr>
          <w:sz w:val="24"/>
        </w:rPr>
        <w:t>ation</w:t>
      </w:r>
      <w:r w:rsidRPr="0047771B">
        <w:rPr>
          <w:sz w:val="24"/>
        </w:rPr>
        <w:t xml:space="preserve"> against gendered discrimination and harassment at work</w:t>
      </w:r>
      <w:r w:rsidR="00472F13" w:rsidRPr="0047771B">
        <w:rPr>
          <w:sz w:val="24"/>
        </w:rPr>
        <w:t>.</w:t>
      </w:r>
      <w:r w:rsidRPr="0047771B">
        <w:rPr>
          <w:sz w:val="24"/>
        </w:rPr>
        <w:t xml:space="preserve"> While this is an important first step, it’s not enough to eliminate the problem completely.</w:t>
      </w:r>
      <w:r w:rsidR="00472F13" w:rsidRPr="0047771B">
        <w:rPr>
          <w:sz w:val="24"/>
        </w:rPr>
        <w:t xml:space="preserve"> </w:t>
      </w:r>
      <w:r w:rsidRPr="0047771B">
        <w:rPr>
          <w:sz w:val="24"/>
        </w:rPr>
        <w:t>Additional</w:t>
      </w:r>
      <w:r w:rsidR="00DF7FBA" w:rsidRPr="0047771B">
        <w:rPr>
          <w:sz w:val="24"/>
        </w:rPr>
        <w:t xml:space="preserve"> measures, such as dissuasive sanctions, specialized equal</w:t>
      </w:r>
      <w:r w:rsidR="00472F13" w:rsidRPr="0047771B">
        <w:rPr>
          <w:sz w:val="24"/>
        </w:rPr>
        <w:t xml:space="preserve">ity bodies and public awareness </w:t>
      </w:r>
      <w:r w:rsidRPr="0047771B">
        <w:rPr>
          <w:sz w:val="24"/>
        </w:rPr>
        <w:t>campaigns are key</w:t>
      </w:r>
      <w:r w:rsidR="00DF7FBA" w:rsidRPr="0047771B">
        <w:rPr>
          <w:sz w:val="24"/>
        </w:rPr>
        <w:t xml:space="preserve"> to chang</w:t>
      </w:r>
      <w:r w:rsidR="00C03331">
        <w:rPr>
          <w:sz w:val="24"/>
        </w:rPr>
        <w:t>ing</w:t>
      </w:r>
      <w:r w:rsidR="00DF7FBA" w:rsidRPr="0047771B">
        <w:rPr>
          <w:sz w:val="24"/>
        </w:rPr>
        <w:t xml:space="preserve"> attitudes and social norms.</w:t>
      </w:r>
    </w:p>
    <w:p w14:paraId="7BA53626" w14:textId="77777777" w:rsidR="00472F13" w:rsidRPr="0047771B" w:rsidRDefault="00472F13" w:rsidP="00F5167D">
      <w:pPr>
        <w:ind w:firstLine="644"/>
        <w:rPr>
          <w:b/>
          <w:sz w:val="24"/>
        </w:rPr>
      </w:pPr>
      <w:r w:rsidRPr="0047771B">
        <w:rPr>
          <w:b/>
          <w:sz w:val="24"/>
        </w:rPr>
        <w:t>Promoting</w:t>
      </w:r>
      <w:r w:rsidR="00DF7FBA" w:rsidRPr="0047771B">
        <w:rPr>
          <w:b/>
          <w:sz w:val="24"/>
        </w:rPr>
        <w:t xml:space="preserve"> work–family </w:t>
      </w:r>
      <w:r w:rsidRPr="0047771B">
        <w:rPr>
          <w:b/>
          <w:sz w:val="24"/>
        </w:rPr>
        <w:t>balance</w:t>
      </w:r>
    </w:p>
    <w:p w14:paraId="6CCEBF1E" w14:textId="3908D556" w:rsidR="00DF7FBA" w:rsidRPr="0047771B" w:rsidRDefault="00F5167D" w:rsidP="00F5167D">
      <w:pPr>
        <w:ind w:left="644"/>
        <w:rPr>
          <w:sz w:val="24"/>
        </w:rPr>
      </w:pPr>
      <w:r w:rsidRPr="0047771B">
        <w:rPr>
          <w:sz w:val="24"/>
        </w:rPr>
        <w:lastRenderedPageBreak/>
        <w:t>Many</w:t>
      </w:r>
      <w:r w:rsidR="00472F13" w:rsidRPr="0047771B">
        <w:rPr>
          <w:sz w:val="24"/>
        </w:rPr>
        <w:t xml:space="preserve"> women and men worldwide </w:t>
      </w:r>
      <w:r w:rsidRPr="0047771B">
        <w:rPr>
          <w:sz w:val="24"/>
        </w:rPr>
        <w:t>have no access to</w:t>
      </w:r>
      <w:r w:rsidR="00DF7FBA" w:rsidRPr="0047771B">
        <w:rPr>
          <w:sz w:val="24"/>
        </w:rPr>
        <w:t xml:space="preserve"> adequate parental protection an</w:t>
      </w:r>
      <w:r w:rsidR="00472F13" w:rsidRPr="0047771B">
        <w:rPr>
          <w:sz w:val="24"/>
        </w:rPr>
        <w:t xml:space="preserve">d other basic social protection </w:t>
      </w:r>
      <w:r w:rsidR="00DF7FBA" w:rsidRPr="0047771B">
        <w:rPr>
          <w:sz w:val="24"/>
        </w:rPr>
        <w:t xml:space="preserve">measures. </w:t>
      </w:r>
      <w:r w:rsidR="00C03331">
        <w:rPr>
          <w:sz w:val="24"/>
        </w:rPr>
        <w:t xml:space="preserve">While </w:t>
      </w:r>
      <w:r w:rsidR="00DF7FBA" w:rsidRPr="0047771B">
        <w:rPr>
          <w:sz w:val="24"/>
        </w:rPr>
        <w:t>quality, family-friendly working conditions</w:t>
      </w:r>
      <w:r w:rsidR="00C03331">
        <w:rPr>
          <w:sz w:val="24"/>
        </w:rPr>
        <w:t xml:space="preserve"> </w:t>
      </w:r>
      <w:r w:rsidR="00F65B31">
        <w:rPr>
          <w:sz w:val="24"/>
        </w:rPr>
        <w:t>are</w:t>
      </w:r>
      <w:r w:rsidR="00C03331">
        <w:rPr>
          <w:sz w:val="24"/>
        </w:rPr>
        <w:t xml:space="preserve"> important</w:t>
      </w:r>
      <w:r w:rsidR="00DF7FBA" w:rsidRPr="0047771B">
        <w:rPr>
          <w:sz w:val="24"/>
        </w:rPr>
        <w:t xml:space="preserve"> for</w:t>
      </w:r>
      <w:r w:rsidRPr="0047771B">
        <w:rPr>
          <w:sz w:val="24"/>
        </w:rPr>
        <w:t xml:space="preserve"> all workers, </w:t>
      </w:r>
      <w:r w:rsidR="00C03331">
        <w:rPr>
          <w:sz w:val="24"/>
        </w:rPr>
        <w:t xml:space="preserve">policy reforms should </w:t>
      </w:r>
      <w:r w:rsidRPr="0047771B">
        <w:rPr>
          <w:sz w:val="24"/>
        </w:rPr>
        <w:t>acknowledg</w:t>
      </w:r>
      <w:r w:rsidR="00C03331">
        <w:rPr>
          <w:sz w:val="24"/>
        </w:rPr>
        <w:t>e</w:t>
      </w:r>
      <w:r w:rsidRPr="0047771B">
        <w:rPr>
          <w:sz w:val="24"/>
        </w:rPr>
        <w:t xml:space="preserve"> </w:t>
      </w:r>
      <w:r w:rsidR="00C03331">
        <w:rPr>
          <w:sz w:val="24"/>
        </w:rPr>
        <w:t xml:space="preserve">that </w:t>
      </w:r>
      <w:r w:rsidRPr="0047771B">
        <w:rPr>
          <w:sz w:val="24"/>
        </w:rPr>
        <w:t>the bulk of unpaid family and household work is currently performed by wome</w:t>
      </w:r>
      <w:r w:rsidR="00A4628E">
        <w:rPr>
          <w:sz w:val="24"/>
        </w:rPr>
        <w:t>n</w:t>
      </w:r>
      <w:r w:rsidRPr="0047771B">
        <w:rPr>
          <w:sz w:val="24"/>
        </w:rPr>
        <w:t>.</w:t>
      </w:r>
    </w:p>
    <w:p w14:paraId="304A8D2E" w14:textId="7ED3C172" w:rsidR="00472F13" w:rsidRPr="0047771B" w:rsidRDefault="00DF7FBA" w:rsidP="003A5C59">
      <w:pPr>
        <w:ind w:firstLine="644"/>
        <w:rPr>
          <w:b/>
          <w:sz w:val="24"/>
        </w:rPr>
      </w:pPr>
      <w:r w:rsidRPr="0047771B">
        <w:rPr>
          <w:b/>
          <w:sz w:val="24"/>
        </w:rPr>
        <w:t>Crea</w:t>
      </w:r>
      <w:r w:rsidR="00472F13" w:rsidRPr="0047771B">
        <w:rPr>
          <w:b/>
          <w:sz w:val="24"/>
        </w:rPr>
        <w:t>ting quality care jobs</w:t>
      </w:r>
    </w:p>
    <w:p w14:paraId="3563E511" w14:textId="45DF04F1" w:rsidR="00DF7FBA" w:rsidRPr="0047771B" w:rsidRDefault="00950E6D" w:rsidP="003A5C59">
      <w:pPr>
        <w:ind w:left="644"/>
        <w:rPr>
          <w:sz w:val="24"/>
        </w:rPr>
      </w:pPr>
      <w:r>
        <w:rPr>
          <w:sz w:val="24"/>
        </w:rPr>
        <w:t>C</w:t>
      </w:r>
      <w:r w:rsidR="003A5C59" w:rsidRPr="0047771B">
        <w:rPr>
          <w:sz w:val="24"/>
        </w:rPr>
        <w:t>are professions – in which women are over-represented –</w:t>
      </w:r>
      <w:r w:rsidR="00DF7FBA" w:rsidRPr="0047771B">
        <w:rPr>
          <w:sz w:val="24"/>
        </w:rPr>
        <w:t xml:space="preserve"> have a </w:t>
      </w:r>
      <w:r w:rsidR="003A5C59" w:rsidRPr="0047771B">
        <w:rPr>
          <w:sz w:val="24"/>
        </w:rPr>
        <w:t xml:space="preserve">long </w:t>
      </w:r>
      <w:r w:rsidR="00DF7FBA" w:rsidRPr="0047771B">
        <w:rPr>
          <w:sz w:val="24"/>
        </w:rPr>
        <w:t>h</w:t>
      </w:r>
      <w:r w:rsidR="003A5C59" w:rsidRPr="0047771B">
        <w:rPr>
          <w:sz w:val="24"/>
        </w:rPr>
        <w:t>istory of poor</w:t>
      </w:r>
      <w:r w:rsidR="00472F13" w:rsidRPr="0047771B">
        <w:rPr>
          <w:sz w:val="24"/>
        </w:rPr>
        <w:t xml:space="preserve"> regulation </w:t>
      </w:r>
      <w:r w:rsidR="003A5C59" w:rsidRPr="0047771B">
        <w:rPr>
          <w:sz w:val="24"/>
        </w:rPr>
        <w:t>and protection. Promoting</w:t>
      </w:r>
      <w:r w:rsidR="00DF7FBA" w:rsidRPr="0047771B">
        <w:rPr>
          <w:sz w:val="24"/>
        </w:rPr>
        <w:t xml:space="preserve"> decent work </w:t>
      </w:r>
      <w:r w:rsidR="003A5C59" w:rsidRPr="0047771B">
        <w:rPr>
          <w:sz w:val="24"/>
        </w:rPr>
        <w:t>for care professionals,</w:t>
      </w:r>
      <w:r w:rsidR="00472F13" w:rsidRPr="0047771B">
        <w:rPr>
          <w:sz w:val="24"/>
        </w:rPr>
        <w:t xml:space="preserve"> </w:t>
      </w:r>
      <w:r w:rsidR="00DF7FBA" w:rsidRPr="0047771B">
        <w:rPr>
          <w:sz w:val="24"/>
        </w:rPr>
        <w:t>including domestic and migrant wo</w:t>
      </w:r>
      <w:r w:rsidR="003A5C59" w:rsidRPr="0047771B">
        <w:rPr>
          <w:sz w:val="24"/>
        </w:rPr>
        <w:t>rkers, is essential</w:t>
      </w:r>
      <w:r w:rsidR="00472F13" w:rsidRPr="0047771B">
        <w:rPr>
          <w:sz w:val="24"/>
        </w:rPr>
        <w:t xml:space="preserve">. </w:t>
      </w:r>
      <w:r w:rsidR="003A5C59" w:rsidRPr="0047771B">
        <w:rPr>
          <w:sz w:val="24"/>
        </w:rPr>
        <w:t xml:space="preserve">At the same time, over-reliance on unpaid care work should be reduced and redistributed through public </w:t>
      </w:r>
      <w:r w:rsidR="00DF7FBA" w:rsidRPr="0047771B">
        <w:rPr>
          <w:sz w:val="24"/>
        </w:rPr>
        <w:t>services and social infrastr</w:t>
      </w:r>
      <w:r w:rsidR="003A5C59" w:rsidRPr="0047771B">
        <w:rPr>
          <w:sz w:val="24"/>
        </w:rPr>
        <w:t>ucture</w:t>
      </w:r>
      <w:r>
        <w:rPr>
          <w:sz w:val="24"/>
        </w:rPr>
        <w:t xml:space="preserve"> development</w:t>
      </w:r>
      <w:r w:rsidR="00DF7FBA" w:rsidRPr="0047771B">
        <w:rPr>
          <w:sz w:val="24"/>
        </w:rPr>
        <w:t>.</w:t>
      </w:r>
    </w:p>
    <w:p w14:paraId="31F51C6E" w14:textId="37393473" w:rsidR="003A5C59" w:rsidRPr="0047771B" w:rsidRDefault="003A5C59" w:rsidP="003A5C59">
      <w:pPr>
        <w:tabs>
          <w:tab w:val="left" w:pos="5772"/>
        </w:tabs>
        <w:ind w:left="644"/>
        <w:rPr>
          <w:b/>
          <w:sz w:val="24"/>
        </w:rPr>
      </w:pPr>
      <w:r w:rsidRPr="0047771B">
        <w:rPr>
          <w:b/>
          <w:sz w:val="24"/>
        </w:rPr>
        <w:t xml:space="preserve">Guarding against </w:t>
      </w:r>
      <w:r w:rsidR="0047771B" w:rsidRPr="0047771B">
        <w:rPr>
          <w:b/>
          <w:sz w:val="24"/>
        </w:rPr>
        <w:t>downturns</w:t>
      </w:r>
      <w:r w:rsidRPr="0047771B">
        <w:rPr>
          <w:b/>
          <w:sz w:val="24"/>
        </w:rPr>
        <w:tab/>
      </w:r>
    </w:p>
    <w:p w14:paraId="49971B42" w14:textId="7BB1967D" w:rsidR="00DF7FBA" w:rsidRPr="0047771B" w:rsidRDefault="003A5C59" w:rsidP="003A5C59">
      <w:pPr>
        <w:ind w:left="644"/>
        <w:rPr>
          <w:sz w:val="24"/>
        </w:rPr>
      </w:pPr>
      <w:r w:rsidRPr="0047771B">
        <w:rPr>
          <w:sz w:val="24"/>
        </w:rPr>
        <w:t>D</w:t>
      </w:r>
      <w:r w:rsidR="00DF7FBA" w:rsidRPr="0047771B">
        <w:rPr>
          <w:sz w:val="24"/>
        </w:rPr>
        <w:t>ue to their increa</w:t>
      </w:r>
      <w:r w:rsidRPr="0047771B">
        <w:rPr>
          <w:sz w:val="24"/>
        </w:rPr>
        <w:t>sed likelihood of being in vulnerable or</w:t>
      </w:r>
      <w:r w:rsidR="00DF7FBA" w:rsidRPr="0047771B">
        <w:rPr>
          <w:sz w:val="24"/>
        </w:rPr>
        <w:t xml:space="preserve"> inform</w:t>
      </w:r>
      <w:r w:rsidRPr="0047771B">
        <w:rPr>
          <w:sz w:val="24"/>
        </w:rPr>
        <w:t>al employment</w:t>
      </w:r>
      <w:r w:rsidR="00DF7FBA" w:rsidRPr="0047771B">
        <w:rPr>
          <w:sz w:val="24"/>
        </w:rPr>
        <w:t xml:space="preserve">, </w:t>
      </w:r>
      <w:r w:rsidRPr="0047771B">
        <w:rPr>
          <w:sz w:val="24"/>
        </w:rPr>
        <w:t>women are</w:t>
      </w:r>
      <w:r w:rsidR="00472F13" w:rsidRPr="0047771B">
        <w:rPr>
          <w:sz w:val="24"/>
        </w:rPr>
        <w:t xml:space="preserve"> disproportionately </w:t>
      </w:r>
      <w:r w:rsidRPr="0047771B">
        <w:rPr>
          <w:sz w:val="24"/>
        </w:rPr>
        <w:t>impacted by economic crises and weakened social protection systems</w:t>
      </w:r>
      <w:r w:rsidR="00472F13" w:rsidRPr="0047771B">
        <w:rPr>
          <w:sz w:val="24"/>
        </w:rPr>
        <w:t xml:space="preserve">. </w:t>
      </w:r>
      <w:r w:rsidR="00F65B31">
        <w:rPr>
          <w:sz w:val="24"/>
        </w:rPr>
        <w:t>Safe</w:t>
      </w:r>
      <w:r w:rsidRPr="0047771B">
        <w:rPr>
          <w:sz w:val="24"/>
        </w:rPr>
        <w:t>guard</w:t>
      </w:r>
      <w:r w:rsidR="00F65B31">
        <w:rPr>
          <w:sz w:val="24"/>
        </w:rPr>
        <w:t>s</w:t>
      </w:r>
      <w:r w:rsidRPr="0047771B">
        <w:rPr>
          <w:sz w:val="24"/>
        </w:rPr>
        <w:t xml:space="preserve"> against the effects of economic downturns need to be complemented by inclusive,</w:t>
      </w:r>
      <w:r w:rsidR="00DF7FBA" w:rsidRPr="0047771B">
        <w:rPr>
          <w:sz w:val="24"/>
        </w:rPr>
        <w:t xml:space="preserve"> gender-responsive policies</w:t>
      </w:r>
      <w:r w:rsidRPr="0047771B">
        <w:rPr>
          <w:sz w:val="24"/>
        </w:rPr>
        <w:t>, including efforts to formalize jobs in the informal economy.</w:t>
      </w:r>
    </w:p>
    <w:p w14:paraId="1667FAA6" w14:textId="677B856A" w:rsidR="00D245E6" w:rsidRDefault="000B0B07" w:rsidP="000B0B07">
      <w:pPr>
        <w:pStyle w:val="Heading1"/>
        <w:numPr>
          <w:ilvl w:val="0"/>
          <w:numId w:val="5"/>
        </w:numPr>
        <w:rPr>
          <w:sz w:val="36"/>
        </w:rPr>
      </w:pPr>
      <w:r>
        <w:rPr>
          <w:sz w:val="36"/>
        </w:rPr>
        <w:t>B</w:t>
      </w:r>
      <w:r w:rsidRPr="000B0B07">
        <w:rPr>
          <w:sz w:val="36"/>
        </w:rPr>
        <w:t>ridging</w:t>
      </w:r>
      <w:r>
        <w:rPr>
          <w:sz w:val="36"/>
        </w:rPr>
        <w:t xml:space="preserve"> the gap</w:t>
      </w:r>
    </w:p>
    <w:p w14:paraId="2F062F93" w14:textId="447D4524" w:rsidR="000B0B07" w:rsidRPr="000B0B07" w:rsidRDefault="000B0B07" w:rsidP="000B0B07">
      <w:pPr>
        <w:ind w:left="644"/>
        <w:rPr>
          <w:i/>
        </w:rPr>
      </w:pPr>
      <w:r w:rsidRPr="000B0B07">
        <w:rPr>
          <w:i/>
        </w:rPr>
        <w:t>Conclusion text, approx. 50 words</w:t>
      </w:r>
    </w:p>
    <w:p w14:paraId="66E73018" w14:textId="2398A08D" w:rsidR="00F65B31" w:rsidRPr="00F65B31" w:rsidRDefault="00F65B31" w:rsidP="00D41E35">
      <w:pPr>
        <w:ind w:left="644"/>
        <w:rPr>
          <w:sz w:val="24"/>
        </w:rPr>
      </w:pPr>
      <w:r w:rsidRPr="00F65B31">
        <w:rPr>
          <w:sz w:val="24"/>
        </w:rPr>
        <w:t xml:space="preserve">The data </w:t>
      </w:r>
      <w:del w:id="23" w:author="Yoon, Sheena" w:date="2017-10-12T18:03:00Z">
        <w:r w:rsidRPr="00F65B31" w:rsidDel="00D41E35">
          <w:rPr>
            <w:sz w:val="24"/>
          </w:rPr>
          <w:delText xml:space="preserve">are </w:delText>
        </w:r>
      </w:del>
      <w:ins w:id="24" w:author="Yoon, Sheena" w:date="2017-10-12T18:03:00Z">
        <w:r w:rsidR="00D41E35">
          <w:rPr>
            <w:sz w:val="24"/>
          </w:rPr>
          <w:t>is</w:t>
        </w:r>
        <w:r w:rsidR="00D41E35" w:rsidRPr="00F65B31">
          <w:rPr>
            <w:sz w:val="24"/>
          </w:rPr>
          <w:t xml:space="preserve"> </w:t>
        </w:r>
      </w:ins>
      <w:r w:rsidRPr="00F65B31">
        <w:rPr>
          <w:sz w:val="24"/>
        </w:rPr>
        <w:t>clear: women want to be in paid employment, but a persistent set of socio-economic barriers keep them out of the workforce. Identifying and quantifying these barriers allows us to develop smarter policy responses</w:t>
      </w:r>
      <w:r>
        <w:rPr>
          <w:sz w:val="24"/>
        </w:rPr>
        <w:t xml:space="preserve"> for removing them</w:t>
      </w:r>
      <w:r w:rsidRPr="00F65B31">
        <w:rPr>
          <w:sz w:val="24"/>
        </w:rPr>
        <w:t xml:space="preserve">. </w:t>
      </w:r>
      <w:r>
        <w:rPr>
          <w:sz w:val="24"/>
        </w:rPr>
        <w:t>Ultimately, c</w:t>
      </w:r>
      <w:r w:rsidRPr="00F65B31">
        <w:rPr>
          <w:sz w:val="24"/>
        </w:rPr>
        <w:t xml:space="preserve">losing gender gaps in the labour force is not just </w:t>
      </w:r>
      <w:r>
        <w:rPr>
          <w:sz w:val="24"/>
        </w:rPr>
        <w:t>good</w:t>
      </w:r>
      <w:r w:rsidRPr="00F65B31">
        <w:rPr>
          <w:sz w:val="24"/>
        </w:rPr>
        <w:t xml:space="preserve"> for</w:t>
      </w:r>
      <w:ins w:id="25" w:author="Yoon, Sheena" w:date="2017-10-12T18:03:00Z">
        <w:r w:rsidR="00D41E35">
          <w:rPr>
            <w:sz w:val="24"/>
          </w:rPr>
          <w:t xml:space="preserve"> women and their households,</w:t>
        </w:r>
        <w:r w:rsidR="00D41E35" w:rsidDel="00D41E35">
          <w:rPr>
            <w:sz w:val="24"/>
          </w:rPr>
          <w:t xml:space="preserve"> </w:t>
        </w:r>
      </w:ins>
      <w:del w:id="26" w:author="Yoon, Sheena" w:date="2017-10-12T18:03:00Z">
        <w:r w:rsidDel="00D41E35">
          <w:rPr>
            <w:sz w:val="24"/>
          </w:rPr>
          <w:delText xml:space="preserve"> individual</w:delText>
        </w:r>
        <w:r w:rsidRPr="00F65B31" w:rsidDel="00D41E35">
          <w:rPr>
            <w:sz w:val="24"/>
          </w:rPr>
          <w:delText xml:space="preserve"> women,</w:delText>
        </w:r>
      </w:del>
      <w:r w:rsidRPr="00F65B31">
        <w:rPr>
          <w:sz w:val="24"/>
        </w:rPr>
        <w:t xml:space="preserve"> but for the global economy as a whole. </w:t>
      </w:r>
    </w:p>
    <w:p w14:paraId="6F7E839E" w14:textId="0B65A958" w:rsidR="000B0B07" w:rsidRPr="000B0B07" w:rsidRDefault="000B0B07" w:rsidP="000B0B07">
      <w:pPr>
        <w:ind w:left="360" w:firstLine="284"/>
        <w:rPr>
          <w:sz w:val="24"/>
        </w:rPr>
      </w:pPr>
      <w:r>
        <w:rPr>
          <w:sz w:val="24"/>
          <w:highlight w:val="cyan"/>
        </w:rPr>
        <w:t>Button: [Link to WESO Trends for Women 2017</w:t>
      </w:r>
      <w:r w:rsidRPr="000B0B07">
        <w:rPr>
          <w:sz w:val="24"/>
          <w:highlight w:val="cyan"/>
        </w:rPr>
        <w:t>] LEARN MORE</w:t>
      </w:r>
    </w:p>
    <w:p w14:paraId="28D0DB6C" w14:textId="77777777" w:rsidR="000B0B07" w:rsidRPr="000B0B07" w:rsidRDefault="000B0B07" w:rsidP="000B0B07"/>
    <w:sectPr w:rsidR="000B0B07" w:rsidRPr="000B0B07">
      <w:headerReference w:type="default" r:id="rId11"/>
      <w:foot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uhn, Stefan" w:date="2017-10-16T10:23:00Z" w:initials="KS">
    <w:p w14:paraId="3194B56D" w14:textId="02E8EE8C" w:rsidR="00E17EC7" w:rsidRDefault="00E17EC7">
      <w:pPr>
        <w:pStyle w:val="CommentText"/>
      </w:pPr>
      <w:r>
        <w:rPr>
          <w:rStyle w:val="CommentReference"/>
        </w:rPr>
        <w:annotationRef/>
      </w:r>
      <w:r>
        <w:t>Do we have any information that women have a higher separation rate, i.e. get fired first? This is a big statement, and we did not make that in the report. I think we need to remove it, or someone will ask us for evidence.</w:t>
      </w:r>
    </w:p>
  </w:comment>
  <w:comment w:id="2" w:author="Marianne Cassidy" w:date="2017-09-21T09:41:00Z" w:initials="MC">
    <w:p w14:paraId="0D254199" w14:textId="34CBE5ED" w:rsidR="008820AE" w:rsidRDefault="008820AE">
      <w:pPr>
        <w:pStyle w:val="CommentText"/>
      </w:pPr>
      <w:r>
        <w:rPr>
          <w:rStyle w:val="CommentReference"/>
        </w:rPr>
        <w:annotationRef/>
      </w:r>
      <w:r>
        <w:t>Already exists</w:t>
      </w:r>
    </w:p>
  </w:comment>
  <w:comment w:id="3" w:author="Dutra, Fernanda" w:date="2017-09-29T15:40:00Z" w:initials="DF">
    <w:p w14:paraId="3A2A5691" w14:textId="66F49F70" w:rsidR="00CF1F01" w:rsidRDefault="00CF1F01">
      <w:pPr>
        <w:pStyle w:val="CommentText"/>
      </w:pPr>
      <w:r>
        <w:rPr>
          <w:rStyle w:val="CommentReference"/>
        </w:rPr>
        <w:annotationRef/>
      </w:r>
      <w:r>
        <w:t xml:space="preserve">Yep, I think we can adapt this one to the </w:t>
      </w:r>
      <w:proofErr w:type="spellStart"/>
      <w:r>
        <w:t>InfoStory</w:t>
      </w:r>
      <w:proofErr w:type="spellEnd"/>
    </w:p>
  </w:comment>
  <w:comment w:id="4" w:author="Yoon, Sheena" w:date="2017-10-12T17:51:00Z" w:initials="YS">
    <w:p w14:paraId="19B481AE" w14:textId="770844D4" w:rsidR="008641F7" w:rsidRDefault="008641F7">
      <w:pPr>
        <w:pStyle w:val="CommentText"/>
      </w:pPr>
      <w:r>
        <w:rPr>
          <w:rStyle w:val="CommentReference"/>
        </w:rPr>
        <w:annotationRef/>
      </w:r>
      <w:r>
        <w:t xml:space="preserve">Highlighting the gap range of high to low with </w:t>
      </w:r>
      <w:proofErr w:type="spellStart"/>
      <w:r>
        <w:t>color</w:t>
      </w:r>
      <w:proofErr w:type="spellEnd"/>
      <w:r>
        <w:t xml:space="preserve">? </w:t>
      </w:r>
    </w:p>
  </w:comment>
  <w:comment w:id="6" w:author="Dutra, Fernanda" w:date="2017-09-29T15:57:00Z" w:initials="DF">
    <w:p w14:paraId="440E147A" w14:textId="1D3B1DF5" w:rsidR="007A30C9" w:rsidRDefault="007A30C9">
      <w:pPr>
        <w:pStyle w:val="CommentText"/>
      </w:pPr>
      <w:r>
        <w:rPr>
          <w:rStyle w:val="CommentReference"/>
        </w:rPr>
        <w:annotationRef/>
      </w:r>
      <w:r>
        <w:t>I was thinking maybe this could be the interactive one… But Ines may feel differently.</w:t>
      </w:r>
      <w:r w:rsidR="00B73D04">
        <w:t xml:space="preserve"> ST also said we could add tax revenues + GDP, like we have at the </w:t>
      </w:r>
      <w:proofErr w:type="spellStart"/>
      <w:r w:rsidR="00B73D04">
        <w:t>ILo</w:t>
      </w:r>
      <w:proofErr w:type="spellEnd"/>
      <w:r w:rsidR="00B73D04">
        <w:t xml:space="preserve"> website</w:t>
      </w:r>
    </w:p>
    <w:p w14:paraId="1D0328A6" w14:textId="77777777" w:rsidR="00B73D04" w:rsidRDefault="00B73D04">
      <w:pPr>
        <w:pStyle w:val="CommentText"/>
      </w:pPr>
    </w:p>
  </w:comment>
  <w:comment w:id="7" w:author="Yoon, Sheena" w:date="2017-10-12T17:55:00Z" w:initials="YS">
    <w:p w14:paraId="5134A525" w14:textId="3C4AB103" w:rsidR="008641F7" w:rsidRDefault="008641F7">
      <w:pPr>
        <w:pStyle w:val="CommentText"/>
      </w:pPr>
      <w:r>
        <w:rPr>
          <w:rStyle w:val="CommentReference"/>
        </w:rPr>
        <w:annotationRef/>
      </w:r>
      <w:r>
        <w:t>Sure and I agree with ST as well.</w:t>
      </w:r>
    </w:p>
  </w:comment>
  <w:comment w:id="8" w:author="Marianne Cassidy" w:date="2017-09-25T10:39:00Z" w:initials="MC">
    <w:p w14:paraId="01D184D1" w14:textId="7D810600" w:rsidR="0047771B" w:rsidRDefault="0047771B">
      <w:pPr>
        <w:pStyle w:val="CommentText"/>
      </w:pPr>
      <w:r>
        <w:rPr>
          <w:rStyle w:val="CommentReference"/>
        </w:rPr>
        <w:annotationRef/>
      </w:r>
      <w:r>
        <w:t>Can we integrate this into the story itself?</w:t>
      </w:r>
    </w:p>
  </w:comment>
  <w:comment w:id="9" w:author="Gomes, Inês" w:date="2017-09-29T17:52:00Z" w:initials="GI">
    <w:p w14:paraId="7BD45196" w14:textId="65BDDF2E" w:rsidR="00C77861" w:rsidRDefault="00C77861">
      <w:pPr>
        <w:pStyle w:val="CommentText"/>
      </w:pPr>
      <w:r>
        <w:rPr>
          <w:rStyle w:val="CommentReference"/>
        </w:rPr>
        <w:annotationRef/>
      </w:r>
      <w:r>
        <w:t>Yes, we can integrate it. We’ll do some redesign of the chart and will embed it in the story.</w:t>
      </w:r>
    </w:p>
  </w:comment>
  <w:comment w:id="10" w:author="Dutra, Fernanda" w:date="2017-09-29T16:09:00Z" w:initials="DF">
    <w:p w14:paraId="6CA92975" w14:textId="45245181" w:rsidR="00B73D04" w:rsidRDefault="00B73D04">
      <w:pPr>
        <w:pStyle w:val="CommentText"/>
      </w:pPr>
      <w:r>
        <w:rPr>
          <w:rStyle w:val="CommentReference"/>
        </w:rPr>
        <w:annotationRef/>
      </w:r>
      <w:r>
        <w:t>This could become an infographic, Ines</w:t>
      </w:r>
    </w:p>
  </w:comment>
  <w:comment w:id="14" w:author="Marianne Cassidy" w:date="2017-09-25T10:41:00Z" w:initials="MC">
    <w:p w14:paraId="77D3F125" w14:textId="399C69B4" w:rsidR="0047771B" w:rsidRDefault="0047771B">
      <w:pPr>
        <w:pStyle w:val="CommentText"/>
      </w:pPr>
      <w:r>
        <w:rPr>
          <w:rStyle w:val="CommentReference"/>
        </w:rPr>
        <w:annotationRef/>
      </w:r>
      <w:r>
        <w:t>Possibility to add more detail on religion here</w:t>
      </w:r>
    </w:p>
  </w:comment>
  <w:comment w:id="15" w:author="Dutra, Fernanda" w:date="2017-09-29T16:30:00Z" w:initials="DF">
    <w:p w14:paraId="084B553B" w14:textId="1FFEBD8C" w:rsidR="00A4628E" w:rsidRDefault="00A4628E" w:rsidP="00A4628E">
      <w:pPr>
        <w:pStyle w:val="CommentText"/>
      </w:pPr>
      <w:r>
        <w:rPr>
          <w:rStyle w:val="CommentReference"/>
        </w:rPr>
        <w:annotationRef/>
      </w:r>
      <w:r>
        <w:t xml:space="preserve">Sheena (author) would add: </w:t>
      </w:r>
      <w:r>
        <w:br/>
      </w:r>
    </w:p>
    <w:p w14:paraId="4D1169D0" w14:textId="77777777" w:rsidR="00A4628E" w:rsidRDefault="00A4628E" w:rsidP="00A4628E">
      <w:pPr>
        <w:pStyle w:val="CommentText"/>
      </w:pPr>
      <w:r>
        <w:t xml:space="preserve">These gender roles often arise from the fact that women are primarily expected to disproportionately contribute to the unpaid care and household labour at home. These constraining roles paired with socio-economic factors magnify the obstacles women face in participating in the labour force.    </w:t>
      </w:r>
    </w:p>
    <w:p w14:paraId="30151EF0" w14:textId="77777777" w:rsidR="00A4628E" w:rsidRDefault="00A4628E" w:rsidP="00A4628E">
      <w:pPr>
        <w:pStyle w:val="CommentText"/>
      </w:pPr>
    </w:p>
    <w:p w14:paraId="3550B6E1" w14:textId="77777777" w:rsidR="00A4628E" w:rsidRDefault="00A4628E" w:rsidP="00A4628E">
      <w:pPr>
        <w:pStyle w:val="CommentText"/>
      </w:pPr>
      <w:r>
        <w:t>And she explains why:</w:t>
      </w:r>
    </w:p>
    <w:p w14:paraId="74849978" w14:textId="77777777" w:rsidR="00A4628E" w:rsidRDefault="00A4628E" w:rsidP="00A4628E">
      <w:pPr>
        <w:pStyle w:val="CommentText"/>
      </w:pPr>
    </w:p>
    <w:p w14:paraId="77DB0415" w14:textId="1E009897" w:rsidR="00A4628E" w:rsidRDefault="00A4628E" w:rsidP="00A4628E">
      <w:pPr>
        <w:pStyle w:val="CommentText"/>
      </w:pPr>
      <w:r>
        <w:t>Something along these lines and to communicate the deep interdependence of these two factors. That is one thing missing here is how these factors influence and depend on one another.</w:t>
      </w:r>
    </w:p>
  </w:comment>
  <w:comment w:id="16" w:author="Marianne Cassidy [2]" w:date="2017-10-09T15:20:00Z" w:initials="MC">
    <w:p w14:paraId="0291B421" w14:textId="63F2FFDB" w:rsidR="00E17BC8" w:rsidRDefault="00E17BC8">
      <w:pPr>
        <w:pStyle w:val="CommentText"/>
      </w:pPr>
      <w:r>
        <w:rPr>
          <w:rStyle w:val="CommentReference"/>
        </w:rPr>
        <w:annotationRef/>
      </w:r>
      <w:r>
        <w:t>Let’s discuss this further – if we are going to include something on religion, I think it cannot be an afterthought. It would be good to get more detail on the interdependence of these factors.</w:t>
      </w:r>
    </w:p>
  </w:comment>
  <w:comment w:id="17" w:author="Yoon, Sheena" w:date="2017-10-12T18:01:00Z" w:initials="YS">
    <w:p w14:paraId="04674E54" w14:textId="19FCBBD8" w:rsidR="00D41E35" w:rsidRDefault="00D41E35">
      <w:pPr>
        <w:pStyle w:val="CommentText"/>
      </w:pPr>
      <w:r>
        <w:rPr>
          <w:rStyle w:val="CommentReference"/>
        </w:rPr>
        <w:annotationRef/>
      </w:r>
      <w:r>
        <w:t xml:space="preserve">Not sure I feel comfortable with making a video about religion. </w:t>
      </w:r>
    </w:p>
  </w:comment>
  <w:comment w:id="18" w:author="Kuhn, Stefan" w:date="2017-10-16T10:44:00Z" w:initials="KS">
    <w:p w14:paraId="79B51726" w14:textId="534CC17A" w:rsidR="00656924" w:rsidRDefault="00656924">
      <w:pPr>
        <w:pStyle w:val="CommentText"/>
      </w:pPr>
      <w:r>
        <w:rPr>
          <w:rStyle w:val="CommentReference"/>
        </w:rPr>
        <w:annotationRef/>
      </w:r>
      <w:r>
        <w:t xml:space="preserve">Religion stands a bit as an afterthought here, while in fact it is one of the determinants of what people think about women’s role in the labour market. </w:t>
      </w:r>
      <w:r>
        <w:t>Hence, we should add this sentence</w:t>
      </w:r>
      <w:bookmarkStart w:id="20" w:name="_GoBack"/>
      <w:bookmarkEnd w:id="20"/>
    </w:p>
  </w:comment>
  <w:comment w:id="21" w:author="Marianne Cassidy" w:date="2017-09-20T02:03:00Z" w:initials="MC">
    <w:p w14:paraId="68F092CD" w14:textId="479AB7B9" w:rsidR="000B0B07" w:rsidRDefault="000B0B07">
      <w:pPr>
        <w:pStyle w:val="CommentText"/>
      </w:pPr>
      <w:r>
        <w:rPr>
          <w:rStyle w:val="CommentReference"/>
        </w:rPr>
        <w:annotationRef/>
      </w:r>
      <w:r>
        <w:t xml:space="preserve">Of the two videos suggested for this section - the one about </w:t>
      </w:r>
      <w:proofErr w:type="spellStart"/>
      <w:r>
        <w:t>Abeer</w:t>
      </w:r>
      <w:proofErr w:type="spellEnd"/>
      <w:r>
        <w:t xml:space="preserve"> Abu </w:t>
      </w:r>
      <w:proofErr w:type="spellStart"/>
      <w:r>
        <w:t>Ghaith</w:t>
      </w:r>
      <w:proofErr w:type="spellEnd"/>
      <w:r>
        <w:t xml:space="preserve"> is too long, and the other is too dry. Here it would be good to have a compilation, cut together from different ILO stories about women’s achievements in the world of work – let’s discuss further if this is a possibility. </w:t>
      </w:r>
    </w:p>
  </w:comment>
  <w:comment w:id="22" w:author="Yoon, Sheena" w:date="2017-10-12T18:00:00Z" w:initials="YS">
    <w:p w14:paraId="34DD3ACD" w14:textId="7779187F" w:rsidR="009D0C8D" w:rsidRDefault="009D0C8D">
      <w:pPr>
        <w:pStyle w:val="CommentText"/>
      </w:pPr>
      <w:r>
        <w:rPr>
          <w:rStyle w:val="CommentReference"/>
        </w:rPr>
        <w:annotationRef/>
      </w:r>
      <w:r>
        <w:t xml:space="preserve">I agree! It could be a beautiful compilation of intersectional achievement for women in the world of work! </w:t>
      </w:r>
      <w:r>
        <w:sym w:font="Wingdings" w:char="F04A"/>
      </w:r>
      <w:r>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94B56D" w15:done="0"/>
  <w15:commentEx w15:paraId="0D254199" w15:done="0"/>
  <w15:commentEx w15:paraId="3A2A5691" w15:paraIdParent="0D254199" w15:done="0"/>
  <w15:commentEx w15:paraId="19B481AE" w15:done="0"/>
  <w15:commentEx w15:paraId="1D0328A6" w15:done="0"/>
  <w15:commentEx w15:paraId="5134A525" w15:paraIdParent="1D0328A6" w15:done="0"/>
  <w15:commentEx w15:paraId="01D184D1" w15:done="0"/>
  <w15:commentEx w15:paraId="7BD45196" w15:paraIdParent="01D184D1" w15:done="0"/>
  <w15:commentEx w15:paraId="6CA92975" w15:done="0"/>
  <w15:commentEx w15:paraId="77D3F125" w15:done="0"/>
  <w15:commentEx w15:paraId="77DB0415" w15:paraIdParent="77D3F125" w15:done="0"/>
  <w15:commentEx w15:paraId="0291B421" w15:paraIdParent="77D3F125" w15:done="0"/>
  <w15:commentEx w15:paraId="04674E54" w15:paraIdParent="77D3F125" w15:done="0"/>
  <w15:commentEx w15:paraId="79B51726" w15:paraIdParent="77D3F125" w15:done="0"/>
  <w15:commentEx w15:paraId="68F092CD" w15:done="0"/>
  <w15:commentEx w15:paraId="34DD3ACD" w15:paraIdParent="68F092C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40CF6F" w14:textId="77777777" w:rsidR="00523937" w:rsidRDefault="00523937" w:rsidP="00D245E6">
      <w:pPr>
        <w:spacing w:after="0" w:line="240" w:lineRule="auto"/>
      </w:pPr>
      <w:r>
        <w:separator/>
      </w:r>
    </w:p>
  </w:endnote>
  <w:endnote w:type="continuationSeparator" w:id="0">
    <w:p w14:paraId="239DCE1B" w14:textId="77777777" w:rsidR="00523937" w:rsidRDefault="00523937" w:rsidP="00D245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10022FF" w:usb1="C000E47F" w:usb2="00000029" w:usb3="00000000" w:csb0="000001DF" w:csb1="00000000"/>
  </w:font>
  <w:font w:name="HelveticaNeueLT Std Cn">
    <w:altName w:val="HelveticaNeueLT Std C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8934354"/>
      <w:docPartObj>
        <w:docPartGallery w:val="Page Numbers (Bottom of Page)"/>
        <w:docPartUnique/>
      </w:docPartObj>
    </w:sdtPr>
    <w:sdtEndPr>
      <w:rPr>
        <w:noProof/>
      </w:rPr>
    </w:sdtEndPr>
    <w:sdtContent>
      <w:p w14:paraId="1DB29853" w14:textId="44F4FE1D" w:rsidR="00011DFA" w:rsidRDefault="00011DFA">
        <w:pPr>
          <w:pStyle w:val="Footer"/>
          <w:jc w:val="right"/>
        </w:pPr>
        <w:r>
          <w:fldChar w:fldCharType="begin"/>
        </w:r>
        <w:r>
          <w:instrText xml:space="preserve"> PAGE   \* MERGEFORMAT </w:instrText>
        </w:r>
        <w:r>
          <w:fldChar w:fldCharType="separate"/>
        </w:r>
        <w:r w:rsidR="007E225E">
          <w:rPr>
            <w:noProof/>
          </w:rPr>
          <w:t>2</w:t>
        </w:r>
        <w:r>
          <w:rPr>
            <w:noProof/>
          </w:rPr>
          <w:fldChar w:fldCharType="end"/>
        </w:r>
      </w:p>
    </w:sdtContent>
  </w:sdt>
  <w:p w14:paraId="02DE22FB" w14:textId="77777777" w:rsidR="00011DFA" w:rsidRDefault="00011D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939F09" w14:textId="77777777" w:rsidR="00523937" w:rsidRDefault="00523937" w:rsidP="00D245E6">
      <w:pPr>
        <w:spacing w:after="0" w:line="240" w:lineRule="auto"/>
      </w:pPr>
      <w:r>
        <w:separator/>
      </w:r>
    </w:p>
  </w:footnote>
  <w:footnote w:type="continuationSeparator" w:id="0">
    <w:p w14:paraId="14443444" w14:textId="77777777" w:rsidR="00523937" w:rsidRDefault="00523937" w:rsidP="00D245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3E61D6" w14:textId="7339B511" w:rsidR="006259CE" w:rsidRDefault="00207AA5">
    <w:pPr>
      <w:pStyle w:val="Header"/>
    </w:pPr>
    <w:r>
      <w:tab/>
    </w:r>
    <w:r>
      <w:tab/>
      <w:t xml:space="preserve">Draft </w:t>
    </w:r>
    <w:r w:rsidR="00AE2006">
      <w:t>3</w:t>
    </w:r>
    <w:r w:rsidR="0047771B">
      <w:t xml:space="preserve">, </w:t>
    </w:r>
    <w:r w:rsidR="00AE2006">
      <w:t>09</w:t>
    </w:r>
    <w:r w:rsidR="004A12CA">
      <w:t>/</w:t>
    </w:r>
    <w:r w:rsidR="00AE2006">
      <w:t>10</w:t>
    </w:r>
    <w:r w:rsidR="00E276C6">
      <w:t>/2017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F7559"/>
    <w:multiLevelType w:val="hybridMultilevel"/>
    <w:tmpl w:val="D15A0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3D7B29"/>
    <w:multiLevelType w:val="multilevel"/>
    <w:tmpl w:val="41F4ADC8"/>
    <w:lvl w:ilvl="0">
      <w:start w:val="1"/>
      <w:numFmt w:val="decimal"/>
      <w:lvlText w:val="%1."/>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1A5C7B3A"/>
    <w:multiLevelType w:val="multilevel"/>
    <w:tmpl w:val="44A270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1EE8505E"/>
    <w:multiLevelType w:val="multilevel"/>
    <w:tmpl w:val="355EA9DE"/>
    <w:lvl w:ilvl="0">
      <w:start w:val="1"/>
      <w:numFmt w:val="decimal"/>
      <w:lvlText w:val="%1."/>
      <w:lvlJc w:val="left"/>
      <w:pPr>
        <w:ind w:left="644"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320" w:hanging="1440"/>
      </w:pPr>
      <w:rPr>
        <w:rFonts w:hint="default"/>
      </w:rPr>
    </w:lvl>
  </w:abstractNum>
  <w:abstractNum w:abstractNumId="4">
    <w:nsid w:val="204A5E92"/>
    <w:multiLevelType w:val="multilevel"/>
    <w:tmpl w:val="81F6509A"/>
    <w:lvl w:ilvl="0">
      <w:start w:val="3"/>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28644544"/>
    <w:multiLevelType w:val="hybridMultilevel"/>
    <w:tmpl w:val="C944EC6C"/>
    <w:lvl w:ilvl="0" w:tplc="65144DF2">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6">
    <w:nsid w:val="3CF71813"/>
    <w:multiLevelType w:val="hybridMultilevel"/>
    <w:tmpl w:val="5B16EFD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41A47388"/>
    <w:multiLevelType w:val="hybridMultilevel"/>
    <w:tmpl w:val="928C85B4"/>
    <w:lvl w:ilvl="0" w:tplc="9ECA2A7E">
      <w:start w:val="3"/>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8">
    <w:nsid w:val="51F73F1C"/>
    <w:multiLevelType w:val="multilevel"/>
    <w:tmpl w:val="57D4D26E"/>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asciiTheme="minorHAnsi" w:hAnsiTheme="minorHAnsi" w:cstheme="minorBidi" w:hint="default"/>
      </w:rPr>
    </w:lvl>
    <w:lvl w:ilvl="2">
      <w:start w:val="1"/>
      <w:numFmt w:val="decimal"/>
      <w:isLgl/>
      <w:lvlText w:val="%1.%2.%3"/>
      <w:lvlJc w:val="left"/>
      <w:pPr>
        <w:ind w:left="3240" w:hanging="720"/>
      </w:pPr>
      <w:rPr>
        <w:rFonts w:asciiTheme="minorHAnsi" w:hAnsiTheme="minorHAnsi" w:cstheme="minorBidi" w:hint="default"/>
      </w:rPr>
    </w:lvl>
    <w:lvl w:ilvl="3">
      <w:start w:val="1"/>
      <w:numFmt w:val="decimal"/>
      <w:isLgl/>
      <w:lvlText w:val="%1.%2.%3.%4"/>
      <w:lvlJc w:val="left"/>
      <w:pPr>
        <w:ind w:left="4320" w:hanging="720"/>
      </w:pPr>
      <w:rPr>
        <w:rFonts w:asciiTheme="minorHAnsi" w:hAnsiTheme="minorHAnsi" w:cstheme="minorBidi" w:hint="default"/>
      </w:rPr>
    </w:lvl>
    <w:lvl w:ilvl="4">
      <w:start w:val="1"/>
      <w:numFmt w:val="decimal"/>
      <w:isLgl/>
      <w:lvlText w:val="%1.%2.%3.%4.%5"/>
      <w:lvlJc w:val="left"/>
      <w:pPr>
        <w:ind w:left="5760" w:hanging="1080"/>
      </w:pPr>
      <w:rPr>
        <w:rFonts w:asciiTheme="minorHAnsi" w:hAnsiTheme="minorHAnsi" w:cstheme="minorBidi" w:hint="default"/>
      </w:rPr>
    </w:lvl>
    <w:lvl w:ilvl="5">
      <w:start w:val="1"/>
      <w:numFmt w:val="decimal"/>
      <w:isLgl/>
      <w:lvlText w:val="%1.%2.%3.%4.%5.%6"/>
      <w:lvlJc w:val="left"/>
      <w:pPr>
        <w:ind w:left="6840" w:hanging="1080"/>
      </w:pPr>
      <w:rPr>
        <w:rFonts w:asciiTheme="minorHAnsi" w:hAnsiTheme="minorHAnsi" w:cstheme="minorBidi" w:hint="default"/>
      </w:rPr>
    </w:lvl>
    <w:lvl w:ilvl="6">
      <w:start w:val="1"/>
      <w:numFmt w:val="decimal"/>
      <w:isLgl/>
      <w:lvlText w:val="%1.%2.%3.%4.%5.%6.%7"/>
      <w:lvlJc w:val="left"/>
      <w:pPr>
        <w:ind w:left="8280" w:hanging="1440"/>
      </w:pPr>
      <w:rPr>
        <w:rFonts w:asciiTheme="minorHAnsi" w:hAnsiTheme="minorHAnsi" w:cstheme="minorBidi" w:hint="default"/>
      </w:rPr>
    </w:lvl>
    <w:lvl w:ilvl="7">
      <w:start w:val="1"/>
      <w:numFmt w:val="decimal"/>
      <w:isLgl/>
      <w:lvlText w:val="%1.%2.%3.%4.%5.%6.%7.%8"/>
      <w:lvlJc w:val="left"/>
      <w:pPr>
        <w:ind w:left="9360" w:hanging="1440"/>
      </w:pPr>
      <w:rPr>
        <w:rFonts w:asciiTheme="minorHAnsi" w:hAnsiTheme="minorHAnsi" w:cstheme="minorBidi" w:hint="default"/>
      </w:rPr>
    </w:lvl>
    <w:lvl w:ilvl="8">
      <w:start w:val="1"/>
      <w:numFmt w:val="decimal"/>
      <w:isLgl/>
      <w:lvlText w:val="%1.%2.%3.%4.%5.%6.%7.%8.%9"/>
      <w:lvlJc w:val="left"/>
      <w:pPr>
        <w:ind w:left="10440" w:hanging="1440"/>
      </w:pPr>
      <w:rPr>
        <w:rFonts w:asciiTheme="minorHAnsi" w:hAnsiTheme="minorHAnsi" w:cstheme="minorBidi" w:hint="default"/>
      </w:rPr>
    </w:lvl>
  </w:abstractNum>
  <w:abstractNum w:abstractNumId="9">
    <w:nsid w:val="5481141A"/>
    <w:multiLevelType w:val="multilevel"/>
    <w:tmpl w:val="D800350C"/>
    <w:lvl w:ilvl="0">
      <w:start w:val="3"/>
      <w:numFmt w:val="decimal"/>
      <w:lvlText w:val="%1."/>
      <w:lvlJc w:val="left"/>
      <w:pPr>
        <w:ind w:left="380" w:hanging="3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nsid w:val="67AD25B5"/>
    <w:multiLevelType w:val="multilevel"/>
    <w:tmpl w:val="355EA9DE"/>
    <w:lvl w:ilvl="0">
      <w:start w:val="1"/>
      <w:numFmt w:val="decimal"/>
      <w:lvlText w:val="%1."/>
      <w:lvlJc w:val="left"/>
      <w:pPr>
        <w:ind w:left="644"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320" w:hanging="1440"/>
      </w:pPr>
      <w:rPr>
        <w:rFonts w:hint="default"/>
      </w:rPr>
    </w:lvl>
  </w:abstractNum>
  <w:abstractNum w:abstractNumId="11">
    <w:nsid w:val="78565C27"/>
    <w:multiLevelType w:val="hybridMultilevel"/>
    <w:tmpl w:val="595A5F9A"/>
    <w:lvl w:ilvl="0" w:tplc="6F1CDD32">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abstractNumId w:val="6"/>
  </w:num>
  <w:num w:numId="2">
    <w:abstractNumId w:val="11"/>
  </w:num>
  <w:num w:numId="3">
    <w:abstractNumId w:val="8"/>
  </w:num>
  <w:num w:numId="4">
    <w:abstractNumId w:val="7"/>
  </w:num>
  <w:num w:numId="5">
    <w:abstractNumId w:val="3"/>
  </w:num>
  <w:num w:numId="6">
    <w:abstractNumId w:val="4"/>
  </w:num>
  <w:num w:numId="7">
    <w:abstractNumId w:val="9"/>
  </w:num>
  <w:num w:numId="8">
    <w:abstractNumId w:val="2"/>
  </w:num>
  <w:num w:numId="9">
    <w:abstractNumId w:val="1"/>
  </w:num>
  <w:num w:numId="10">
    <w:abstractNumId w:val="10"/>
  </w:num>
  <w:num w:numId="11">
    <w:abstractNumId w:val="0"/>
  </w:num>
  <w:num w:numId="12">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uhn, Stefan">
    <w15:presenceInfo w15:providerId="AD" w15:userId="S-1-5-21-525788414-1921020387-24915789-15355"/>
  </w15:person>
  <w15:person w15:author="Yoon, Sheena">
    <w15:presenceInfo w15:providerId="AD" w15:userId="S-1-5-21-525788414-1921020387-24915789-43913"/>
  </w15:person>
  <w15:person w15:author="Marianne Cassidy">
    <w15:presenceInfo w15:providerId="Windows Live" w15:userId="186de2a71272498f"/>
  </w15:person>
  <w15:person w15:author="Dutra, Fernanda">
    <w15:presenceInfo w15:providerId="AD" w15:userId="S-1-5-21-525788414-1921020387-24915789-35868"/>
  </w15:person>
  <w15:person w15:author="Gomes, Inês">
    <w15:presenceInfo w15:providerId="AD" w15:userId="S-1-5-21-525788414-1921020387-24915789-28633"/>
  </w15:person>
  <w15:person w15:author="Marianne Cassidy [2]">
    <w15:presenceInfo w15:providerId="Windows Live" w15:userId="0a4089035b3b7c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trackRevisions/>
  <w:defaultTabStop w:val="720"/>
  <w:hyphenationZone w:val="425"/>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B7F"/>
    <w:rsid w:val="00002FD8"/>
    <w:rsid w:val="00006429"/>
    <w:rsid w:val="000069F9"/>
    <w:rsid w:val="00011DFA"/>
    <w:rsid w:val="00011F99"/>
    <w:rsid w:val="00014AE2"/>
    <w:rsid w:val="00014D4E"/>
    <w:rsid w:val="00016A2A"/>
    <w:rsid w:val="00026689"/>
    <w:rsid w:val="00045ACC"/>
    <w:rsid w:val="00062081"/>
    <w:rsid w:val="000675B0"/>
    <w:rsid w:val="00090C8F"/>
    <w:rsid w:val="000926C1"/>
    <w:rsid w:val="000B0B07"/>
    <w:rsid w:val="000B1F15"/>
    <w:rsid w:val="000C6B98"/>
    <w:rsid w:val="000E746F"/>
    <w:rsid w:val="000F1730"/>
    <w:rsid w:val="00103496"/>
    <w:rsid w:val="0010414C"/>
    <w:rsid w:val="00110BFE"/>
    <w:rsid w:val="00117025"/>
    <w:rsid w:val="00127F7D"/>
    <w:rsid w:val="001513FD"/>
    <w:rsid w:val="00155293"/>
    <w:rsid w:val="00182C65"/>
    <w:rsid w:val="0019100E"/>
    <w:rsid w:val="001929A6"/>
    <w:rsid w:val="001A004A"/>
    <w:rsid w:val="001A6139"/>
    <w:rsid w:val="001B1B3A"/>
    <w:rsid w:val="001B4384"/>
    <w:rsid w:val="001E4948"/>
    <w:rsid w:val="001F6AC0"/>
    <w:rsid w:val="00207AA5"/>
    <w:rsid w:val="00210D0B"/>
    <w:rsid w:val="00262C4A"/>
    <w:rsid w:val="0028344E"/>
    <w:rsid w:val="002B361A"/>
    <w:rsid w:val="002E38F0"/>
    <w:rsid w:val="002E4BB4"/>
    <w:rsid w:val="002E4E58"/>
    <w:rsid w:val="00314226"/>
    <w:rsid w:val="00324276"/>
    <w:rsid w:val="00360007"/>
    <w:rsid w:val="003A18D7"/>
    <w:rsid w:val="003A19DE"/>
    <w:rsid w:val="003A26F4"/>
    <w:rsid w:val="003A5C59"/>
    <w:rsid w:val="003B6B77"/>
    <w:rsid w:val="003F4CCD"/>
    <w:rsid w:val="003F70BD"/>
    <w:rsid w:val="003F7C7D"/>
    <w:rsid w:val="00407D40"/>
    <w:rsid w:val="00421C49"/>
    <w:rsid w:val="00423891"/>
    <w:rsid w:val="00440DD0"/>
    <w:rsid w:val="004411E4"/>
    <w:rsid w:val="00453DC3"/>
    <w:rsid w:val="00472F13"/>
    <w:rsid w:val="0047771B"/>
    <w:rsid w:val="004820A6"/>
    <w:rsid w:val="00494722"/>
    <w:rsid w:val="004A12CA"/>
    <w:rsid w:val="004C6BD3"/>
    <w:rsid w:val="004D460D"/>
    <w:rsid w:val="004E6271"/>
    <w:rsid w:val="004F1B61"/>
    <w:rsid w:val="004F1D3E"/>
    <w:rsid w:val="004F44E7"/>
    <w:rsid w:val="004F4C53"/>
    <w:rsid w:val="00500D22"/>
    <w:rsid w:val="0050716F"/>
    <w:rsid w:val="005141F1"/>
    <w:rsid w:val="00523937"/>
    <w:rsid w:val="00531AB4"/>
    <w:rsid w:val="00534670"/>
    <w:rsid w:val="005353B0"/>
    <w:rsid w:val="00536D8C"/>
    <w:rsid w:val="0055066E"/>
    <w:rsid w:val="005712AC"/>
    <w:rsid w:val="00571A9B"/>
    <w:rsid w:val="00574C7D"/>
    <w:rsid w:val="005C5ACE"/>
    <w:rsid w:val="005C7A68"/>
    <w:rsid w:val="00607B63"/>
    <w:rsid w:val="00616B65"/>
    <w:rsid w:val="00624E05"/>
    <w:rsid w:val="006259CE"/>
    <w:rsid w:val="00625A42"/>
    <w:rsid w:val="006271EC"/>
    <w:rsid w:val="00636EF2"/>
    <w:rsid w:val="00640021"/>
    <w:rsid w:val="00645AB6"/>
    <w:rsid w:val="006461BE"/>
    <w:rsid w:val="00651CD8"/>
    <w:rsid w:val="00655F9E"/>
    <w:rsid w:val="0065665A"/>
    <w:rsid w:val="00656924"/>
    <w:rsid w:val="00674365"/>
    <w:rsid w:val="00676149"/>
    <w:rsid w:val="0067685B"/>
    <w:rsid w:val="00693824"/>
    <w:rsid w:val="00694A39"/>
    <w:rsid w:val="006B109E"/>
    <w:rsid w:val="006B30F7"/>
    <w:rsid w:val="006F33FF"/>
    <w:rsid w:val="007112A2"/>
    <w:rsid w:val="007215F4"/>
    <w:rsid w:val="007400D3"/>
    <w:rsid w:val="00755BA9"/>
    <w:rsid w:val="00783597"/>
    <w:rsid w:val="007A147F"/>
    <w:rsid w:val="007A2285"/>
    <w:rsid w:val="007A30C9"/>
    <w:rsid w:val="007B3182"/>
    <w:rsid w:val="007B4F14"/>
    <w:rsid w:val="007E225E"/>
    <w:rsid w:val="007F0782"/>
    <w:rsid w:val="00821AA7"/>
    <w:rsid w:val="00826D66"/>
    <w:rsid w:val="008469E2"/>
    <w:rsid w:val="008641F7"/>
    <w:rsid w:val="00865282"/>
    <w:rsid w:val="008820AE"/>
    <w:rsid w:val="008923E5"/>
    <w:rsid w:val="008B28B8"/>
    <w:rsid w:val="008B2B34"/>
    <w:rsid w:val="008E25F5"/>
    <w:rsid w:val="008E3D89"/>
    <w:rsid w:val="008E45B0"/>
    <w:rsid w:val="008E5A7E"/>
    <w:rsid w:val="008F47D0"/>
    <w:rsid w:val="00902C25"/>
    <w:rsid w:val="009074F6"/>
    <w:rsid w:val="00910765"/>
    <w:rsid w:val="00944F6A"/>
    <w:rsid w:val="00950E6D"/>
    <w:rsid w:val="009676A1"/>
    <w:rsid w:val="0097088A"/>
    <w:rsid w:val="009D0C8D"/>
    <w:rsid w:val="009D6234"/>
    <w:rsid w:val="00A022FC"/>
    <w:rsid w:val="00A0290E"/>
    <w:rsid w:val="00A07593"/>
    <w:rsid w:val="00A4628E"/>
    <w:rsid w:val="00A60070"/>
    <w:rsid w:val="00A62CB3"/>
    <w:rsid w:val="00A82D31"/>
    <w:rsid w:val="00A87366"/>
    <w:rsid w:val="00AA1289"/>
    <w:rsid w:val="00AA4288"/>
    <w:rsid w:val="00AA5A9F"/>
    <w:rsid w:val="00AB0A5F"/>
    <w:rsid w:val="00AE2006"/>
    <w:rsid w:val="00AE5F71"/>
    <w:rsid w:val="00B21052"/>
    <w:rsid w:val="00B36F5A"/>
    <w:rsid w:val="00B4141E"/>
    <w:rsid w:val="00B60675"/>
    <w:rsid w:val="00B73D04"/>
    <w:rsid w:val="00B80D90"/>
    <w:rsid w:val="00B95CD2"/>
    <w:rsid w:val="00B962C2"/>
    <w:rsid w:val="00BC5B67"/>
    <w:rsid w:val="00BC6619"/>
    <w:rsid w:val="00BD1281"/>
    <w:rsid w:val="00BE5ABD"/>
    <w:rsid w:val="00BF1B7A"/>
    <w:rsid w:val="00C03331"/>
    <w:rsid w:val="00C04907"/>
    <w:rsid w:val="00C1281D"/>
    <w:rsid w:val="00C13374"/>
    <w:rsid w:val="00C264D3"/>
    <w:rsid w:val="00C428C7"/>
    <w:rsid w:val="00C42ED6"/>
    <w:rsid w:val="00C43E5E"/>
    <w:rsid w:val="00C53687"/>
    <w:rsid w:val="00C631C5"/>
    <w:rsid w:val="00C646C1"/>
    <w:rsid w:val="00C66EDB"/>
    <w:rsid w:val="00C77861"/>
    <w:rsid w:val="00CE6C65"/>
    <w:rsid w:val="00CF1F01"/>
    <w:rsid w:val="00D10A18"/>
    <w:rsid w:val="00D245E6"/>
    <w:rsid w:val="00D24C24"/>
    <w:rsid w:val="00D41E35"/>
    <w:rsid w:val="00D44CDC"/>
    <w:rsid w:val="00D7288B"/>
    <w:rsid w:val="00D773CD"/>
    <w:rsid w:val="00D84C36"/>
    <w:rsid w:val="00DA1445"/>
    <w:rsid w:val="00DD319C"/>
    <w:rsid w:val="00DE1078"/>
    <w:rsid w:val="00DE1FA4"/>
    <w:rsid w:val="00DF2CB7"/>
    <w:rsid w:val="00DF7FBA"/>
    <w:rsid w:val="00E1670D"/>
    <w:rsid w:val="00E17BC8"/>
    <w:rsid w:val="00E17EC7"/>
    <w:rsid w:val="00E24328"/>
    <w:rsid w:val="00E270FB"/>
    <w:rsid w:val="00E276C6"/>
    <w:rsid w:val="00E34B7F"/>
    <w:rsid w:val="00E96C29"/>
    <w:rsid w:val="00EA0D55"/>
    <w:rsid w:val="00EC34B7"/>
    <w:rsid w:val="00ED298A"/>
    <w:rsid w:val="00ED78A4"/>
    <w:rsid w:val="00EE4432"/>
    <w:rsid w:val="00EF21DF"/>
    <w:rsid w:val="00EF5C19"/>
    <w:rsid w:val="00F02677"/>
    <w:rsid w:val="00F15EBB"/>
    <w:rsid w:val="00F30A5F"/>
    <w:rsid w:val="00F5167D"/>
    <w:rsid w:val="00F51B9D"/>
    <w:rsid w:val="00F63F43"/>
    <w:rsid w:val="00F65B31"/>
    <w:rsid w:val="00F71EC1"/>
    <w:rsid w:val="00FA3E6F"/>
    <w:rsid w:val="00FB5431"/>
    <w:rsid w:val="00FD5C8E"/>
    <w:rsid w:val="00FE530C"/>
    <w:rsid w:val="00FF1887"/>
    <w:rsid w:val="00FF429A"/>
  </w:rsids>
  <m:mathPr>
    <m:mathFont m:val="Cambria Math"/>
    <m:brkBin m:val="before"/>
    <m:brkBinSub m:val="--"/>
    <m:smallFrac m:val="0"/>
    <m:dispDef/>
    <m:lMargin m:val="0"/>
    <m:rMargin m:val="0"/>
    <m:defJc m:val="centerGroup"/>
    <m:wrapIndent m:val="1440"/>
    <m:intLim m:val="subSup"/>
    <m:naryLim m:val="undOvr"/>
  </m:mathPr>
  <w:themeFontLang w:val="en-IE"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8FCA7"/>
  <w15:chartTrackingRefBased/>
  <w15:docId w15:val="{1DC57A57-6492-47A7-93FF-D0850DDAC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45E6"/>
  </w:style>
  <w:style w:type="paragraph" w:styleId="Heading1">
    <w:name w:val="heading 1"/>
    <w:basedOn w:val="Normal"/>
    <w:next w:val="Normal"/>
    <w:link w:val="Heading1Char"/>
    <w:uiPriority w:val="9"/>
    <w:qFormat/>
    <w:rsid w:val="00625A42"/>
    <w:pPr>
      <w:keepNext/>
      <w:keepLines/>
      <w:spacing w:before="240" w:after="0"/>
      <w:outlineLvl w:val="0"/>
    </w:pPr>
    <w:rPr>
      <w:rFonts w:asciiTheme="majorHAnsi" w:eastAsiaTheme="majorEastAsia" w:hAnsiTheme="majorHAnsi" w:cstheme="majorBidi"/>
      <w:color w:val="7030A0"/>
      <w:sz w:val="32"/>
      <w:szCs w:val="32"/>
    </w:rPr>
  </w:style>
  <w:style w:type="paragraph" w:styleId="Heading2">
    <w:name w:val="heading 2"/>
    <w:basedOn w:val="Normal"/>
    <w:next w:val="Normal"/>
    <w:link w:val="Heading2Char"/>
    <w:uiPriority w:val="9"/>
    <w:unhideWhenUsed/>
    <w:qFormat/>
    <w:rsid w:val="00625A42"/>
    <w:pPr>
      <w:keepNext/>
      <w:keepLines/>
      <w:spacing w:before="40" w:after="0"/>
      <w:outlineLvl w:val="1"/>
    </w:pPr>
    <w:rPr>
      <w:rFonts w:asciiTheme="majorHAnsi" w:eastAsiaTheme="majorEastAsia" w:hAnsiTheme="majorHAnsi" w:cstheme="majorBidi"/>
      <w:color w:val="7030A0"/>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730"/>
    <w:pPr>
      <w:ind w:left="720"/>
      <w:contextualSpacing/>
    </w:pPr>
  </w:style>
  <w:style w:type="character" w:customStyle="1" w:styleId="Heading1Char">
    <w:name w:val="Heading 1 Char"/>
    <w:basedOn w:val="DefaultParagraphFont"/>
    <w:link w:val="Heading1"/>
    <w:uiPriority w:val="9"/>
    <w:rsid w:val="00625A42"/>
    <w:rPr>
      <w:rFonts w:asciiTheme="majorHAnsi" w:eastAsiaTheme="majorEastAsia" w:hAnsiTheme="majorHAnsi" w:cstheme="majorBidi"/>
      <w:color w:val="7030A0"/>
      <w:sz w:val="32"/>
      <w:szCs w:val="32"/>
    </w:rPr>
  </w:style>
  <w:style w:type="character" w:customStyle="1" w:styleId="Heading2Char">
    <w:name w:val="Heading 2 Char"/>
    <w:basedOn w:val="DefaultParagraphFont"/>
    <w:link w:val="Heading2"/>
    <w:uiPriority w:val="9"/>
    <w:rsid w:val="00625A42"/>
    <w:rPr>
      <w:rFonts w:asciiTheme="majorHAnsi" w:eastAsiaTheme="majorEastAsia" w:hAnsiTheme="majorHAnsi" w:cstheme="majorBidi"/>
      <w:color w:val="7030A0"/>
      <w:sz w:val="32"/>
      <w:szCs w:val="26"/>
    </w:rPr>
  </w:style>
  <w:style w:type="character" w:styleId="CommentReference">
    <w:name w:val="annotation reference"/>
    <w:basedOn w:val="DefaultParagraphFont"/>
    <w:uiPriority w:val="99"/>
    <w:semiHidden/>
    <w:unhideWhenUsed/>
    <w:rsid w:val="008E25F5"/>
    <w:rPr>
      <w:sz w:val="16"/>
      <w:szCs w:val="16"/>
    </w:rPr>
  </w:style>
  <w:style w:type="paragraph" w:styleId="CommentText">
    <w:name w:val="annotation text"/>
    <w:basedOn w:val="Normal"/>
    <w:link w:val="CommentTextChar"/>
    <w:uiPriority w:val="99"/>
    <w:semiHidden/>
    <w:unhideWhenUsed/>
    <w:rsid w:val="008E25F5"/>
    <w:pPr>
      <w:spacing w:line="240" w:lineRule="auto"/>
    </w:pPr>
    <w:rPr>
      <w:sz w:val="20"/>
      <w:szCs w:val="20"/>
    </w:rPr>
  </w:style>
  <w:style w:type="character" w:customStyle="1" w:styleId="CommentTextChar">
    <w:name w:val="Comment Text Char"/>
    <w:basedOn w:val="DefaultParagraphFont"/>
    <w:link w:val="CommentText"/>
    <w:uiPriority w:val="99"/>
    <w:semiHidden/>
    <w:rsid w:val="008E25F5"/>
    <w:rPr>
      <w:sz w:val="20"/>
      <w:szCs w:val="20"/>
    </w:rPr>
  </w:style>
  <w:style w:type="paragraph" w:styleId="CommentSubject">
    <w:name w:val="annotation subject"/>
    <w:basedOn w:val="CommentText"/>
    <w:next w:val="CommentText"/>
    <w:link w:val="CommentSubjectChar"/>
    <w:uiPriority w:val="99"/>
    <w:semiHidden/>
    <w:unhideWhenUsed/>
    <w:rsid w:val="008E25F5"/>
    <w:rPr>
      <w:b/>
      <w:bCs/>
    </w:rPr>
  </w:style>
  <w:style w:type="character" w:customStyle="1" w:styleId="CommentSubjectChar">
    <w:name w:val="Comment Subject Char"/>
    <w:basedOn w:val="CommentTextChar"/>
    <w:link w:val="CommentSubject"/>
    <w:uiPriority w:val="99"/>
    <w:semiHidden/>
    <w:rsid w:val="008E25F5"/>
    <w:rPr>
      <w:b/>
      <w:bCs/>
      <w:sz w:val="20"/>
      <w:szCs w:val="20"/>
    </w:rPr>
  </w:style>
  <w:style w:type="paragraph" w:styleId="BalloonText">
    <w:name w:val="Balloon Text"/>
    <w:basedOn w:val="Normal"/>
    <w:link w:val="BalloonTextChar"/>
    <w:uiPriority w:val="99"/>
    <w:semiHidden/>
    <w:unhideWhenUsed/>
    <w:rsid w:val="008E25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25F5"/>
    <w:rPr>
      <w:rFonts w:ascii="Segoe UI" w:hAnsi="Segoe UI" w:cs="Segoe UI"/>
      <w:sz w:val="18"/>
      <w:szCs w:val="18"/>
    </w:rPr>
  </w:style>
  <w:style w:type="table" w:styleId="TableGrid">
    <w:name w:val="Table Grid"/>
    <w:basedOn w:val="TableNormal"/>
    <w:uiPriority w:val="39"/>
    <w:rsid w:val="008E25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D245E6"/>
  </w:style>
  <w:style w:type="paragraph" w:styleId="Title">
    <w:name w:val="Title"/>
    <w:basedOn w:val="Normal"/>
    <w:next w:val="Normal"/>
    <w:link w:val="TitleChar"/>
    <w:uiPriority w:val="10"/>
    <w:qFormat/>
    <w:rsid w:val="00D245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45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45E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245E6"/>
    <w:rPr>
      <w:rFonts w:eastAsiaTheme="minorEastAsia"/>
      <w:color w:val="5A5A5A" w:themeColor="text1" w:themeTint="A5"/>
      <w:spacing w:val="15"/>
    </w:rPr>
  </w:style>
  <w:style w:type="paragraph" w:styleId="Header">
    <w:name w:val="header"/>
    <w:basedOn w:val="Normal"/>
    <w:link w:val="HeaderChar"/>
    <w:uiPriority w:val="99"/>
    <w:unhideWhenUsed/>
    <w:rsid w:val="00D245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45E6"/>
  </w:style>
  <w:style w:type="paragraph" w:styleId="Footer">
    <w:name w:val="footer"/>
    <w:basedOn w:val="Normal"/>
    <w:link w:val="FooterChar"/>
    <w:uiPriority w:val="99"/>
    <w:unhideWhenUsed/>
    <w:rsid w:val="00D245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45E6"/>
  </w:style>
  <w:style w:type="character" w:customStyle="1" w:styleId="A13">
    <w:name w:val="A13"/>
    <w:uiPriority w:val="99"/>
    <w:rsid w:val="005712AC"/>
    <w:rPr>
      <w:rFonts w:cs="HelveticaNeueLT Std Cn"/>
      <w:color w:val="000000"/>
      <w:sz w:val="21"/>
      <w:szCs w:val="21"/>
    </w:rPr>
  </w:style>
  <w:style w:type="paragraph" w:styleId="Revision">
    <w:name w:val="Revision"/>
    <w:hidden/>
    <w:uiPriority w:val="99"/>
    <w:semiHidden/>
    <w:rsid w:val="00755BA9"/>
    <w:pPr>
      <w:spacing w:after="0" w:line="240" w:lineRule="auto"/>
    </w:pPr>
  </w:style>
  <w:style w:type="character" w:styleId="Hyperlink">
    <w:name w:val="Hyperlink"/>
    <w:basedOn w:val="DefaultParagraphFont"/>
    <w:uiPriority w:val="99"/>
    <w:unhideWhenUsed/>
    <w:rsid w:val="00210D0B"/>
    <w:rPr>
      <w:color w:val="0563C1" w:themeColor="hyperlink"/>
      <w:u w:val="single"/>
    </w:rPr>
  </w:style>
  <w:style w:type="character" w:styleId="FollowedHyperlink">
    <w:name w:val="FollowedHyperlink"/>
    <w:basedOn w:val="DefaultParagraphFont"/>
    <w:uiPriority w:val="99"/>
    <w:semiHidden/>
    <w:unhideWhenUsed/>
    <w:rsid w:val="00636EF2"/>
    <w:rPr>
      <w:color w:val="954F72" w:themeColor="followedHyperlink"/>
      <w:u w:val="single"/>
    </w:rPr>
  </w:style>
  <w:style w:type="paragraph" w:styleId="FootnoteText">
    <w:name w:val="footnote text"/>
    <w:basedOn w:val="Normal"/>
    <w:link w:val="FootnoteTextChar"/>
    <w:uiPriority w:val="99"/>
    <w:semiHidden/>
    <w:unhideWhenUsed/>
    <w:rsid w:val="008E45B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45B0"/>
    <w:rPr>
      <w:sz w:val="20"/>
      <w:szCs w:val="20"/>
    </w:rPr>
  </w:style>
  <w:style w:type="character" w:styleId="FootnoteReference">
    <w:name w:val="footnote reference"/>
    <w:basedOn w:val="DefaultParagraphFont"/>
    <w:uiPriority w:val="99"/>
    <w:semiHidden/>
    <w:unhideWhenUsed/>
    <w:rsid w:val="008E45B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865033">
      <w:bodyDiv w:val="1"/>
      <w:marLeft w:val="0"/>
      <w:marRight w:val="0"/>
      <w:marTop w:val="0"/>
      <w:marBottom w:val="0"/>
      <w:divBdr>
        <w:top w:val="none" w:sz="0" w:space="0" w:color="auto"/>
        <w:left w:val="none" w:sz="0" w:space="0" w:color="auto"/>
        <w:bottom w:val="none" w:sz="0" w:space="0" w:color="auto"/>
        <w:right w:val="none" w:sz="0" w:space="0" w:color="auto"/>
      </w:divBdr>
    </w:div>
    <w:div w:id="71022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time_continue=13&amp;v=hzZxFvoZeAY" TargetMode="Externa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73246-3B06-463C-8428-E5CA79937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6</Pages>
  <Words>1737</Words>
  <Characters>9906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Marianne Cassidy</dc:creator>
  <cp:keywords/>
  <dc:description/>
  <cp:lastModifiedBy>Kuhn, Stefan</cp:lastModifiedBy>
  <cp:revision>5</cp:revision>
  <cp:lastPrinted>2017-09-29T13:21:00Z</cp:lastPrinted>
  <dcterms:created xsi:type="dcterms:W3CDTF">2017-10-12T15:59:00Z</dcterms:created>
  <dcterms:modified xsi:type="dcterms:W3CDTF">2017-10-16T08:54:00Z</dcterms:modified>
</cp:coreProperties>
</file>